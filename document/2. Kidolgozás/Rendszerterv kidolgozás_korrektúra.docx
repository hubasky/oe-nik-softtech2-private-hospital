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B4EE0" w14:textId="77777777" w:rsidR="00046675" w:rsidRDefault="00046675" w:rsidP="00046675">
      <w:pPr>
        <w:pStyle w:val="Cm"/>
        <w:jc w:val="center"/>
        <w:rPr>
          <w:rFonts w:hint="eastAsia"/>
        </w:rPr>
      </w:pPr>
    </w:p>
    <w:p w14:paraId="4E0D9994" w14:textId="77777777" w:rsidR="00046675" w:rsidRDefault="00046675" w:rsidP="00046675">
      <w:pPr>
        <w:pStyle w:val="Cm"/>
        <w:jc w:val="center"/>
        <w:rPr>
          <w:rFonts w:hint="eastAsia"/>
        </w:rPr>
      </w:pPr>
    </w:p>
    <w:p w14:paraId="7AC99110" w14:textId="77777777" w:rsidR="00046675" w:rsidRDefault="00046675" w:rsidP="00046675">
      <w:pPr>
        <w:pStyle w:val="Cm"/>
        <w:jc w:val="center"/>
        <w:rPr>
          <w:rFonts w:hint="eastAsia"/>
        </w:rPr>
      </w:pPr>
    </w:p>
    <w:p w14:paraId="21CF0BE6" w14:textId="77777777" w:rsidR="00046675" w:rsidRDefault="00046675" w:rsidP="00046675">
      <w:pPr>
        <w:pStyle w:val="Cm"/>
        <w:jc w:val="center"/>
        <w:rPr>
          <w:rFonts w:hint="eastAsia"/>
        </w:rPr>
      </w:pPr>
    </w:p>
    <w:p w14:paraId="1F083E6A" w14:textId="77777777" w:rsidR="00046675" w:rsidRDefault="00046675" w:rsidP="00046675">
      <w:pPr>
        <w:pStyle w:val="Cm"/>
        <w:jc w:val="center"/>
        <w:rPr>
          <w:rFonts w:hint="eastAsia"/>
        </w:rPr>
      </w:pPr>
    </w:p>
    <w:p w14:paraId="1A4F2367" w14:textId="77777777" w:rsidR="00046675" w:rsidRDefault="00046675" w:rsidP="00046675">
      <w:pPr>
        <w:pStyle w:val="Cm"/>
        <w:jc w:val="center"/>
        <w:rPr>
          <w:rFonts w:hint="eastAsia"/>
        </w:rPr>
      </w:pPr>
    </w:p>
    <w:p w14:paraId="690DF76A" w14:textId="77777777" w:rsidR="00046675" w:rsidRDefault="00046675" w:rsidP="00046675">
      <w:pPr>
        <w:pStyle w:val="Cm"/>
        <w:jc w:val="center"/>
        <w:rPr>
          <w:rFonts w:hint="eastAsia"/>
        </w:rPr>
      </w:pPr>
    </w:p>
    <w:p w14:paraId="57D984E8" w14:textId="77777777" w:rsidR="00046675" w:rsidRPr="00046675" w:rsidRDefault="00046675" w:rsidP="00046675">
      <w:pPr>
        <w:pStyle w:val="Cm"/>
        <w:jc w:val="center"/>
        <w:rPr>
          <w:rFonts w:asciiTheme="majorHAnsi" w:hAnsiTheme="majorHAnsi"/>
          <w:sz w:val="48"/>
          <w:szCs w:val="48"/>
        </w:rPr>
      </w:pPr>
      <w:r w:rsidRPr="00046675">
        <w:rPr>
          <w:rFonts w:asciiTheme="majorHAnsi" w:hAnsiTheme="majorHAnsi"/>
          <w:sz w:val="48"/>
          <w:szCs w:val="48"/>
        </w:rPr>
        <w:t>Hubasky magánkórház</w:t>
      </w:r>
    </w:p>
    <w:p w14:paraId="4ECCAB98" w14:textId="77777777" w:rsidR="00046675" w:rsidRDefault="00046675" w:rsidP="00046675">
      <w:pPr>
        <w:pStyle w:val="Alcm"/>
        <w:jc w:val="center"/>
        <w:rPr>
          <w:color w:val="auto"/>
        </w:rPr>
      </w:pPr>
      <w:r w:rsidRPr="00046675">
        <w:rPr>
          <w:color w:val="auto"/>
        </w:rPr>
        <w:t>Rendszerterv</w:t>
      </w:r>
    </w:p>
    <w:p w14:paraId="1CDFD4F7" w14:textId="77777777" w:rsidR="00046675" w:rsidRPr="00046675" w:rsidRDefault="00046675" w:rsidP="00046675">
      <w:pPr>
        <w:pStyle w:val="Alcm"/>
        <w:jc w:val="center"/>
        <w:rPr>
          <w:color w:val="auto"/>
        </w:rPr>
      </w:pPr>
      <w:r w:rsidRPr="00046675">
        <w:rPr>
          <w:color w:val="auto"/>
        </w:rPr>
        <w:t>(</w:t>
      </w:r>
      <w:r>
        <w:rPr>
          <w:color w:val="auto"/>
        </w:rPr>
        <w:t>K</w:t>
      </w:r>
      <w:r w:rsidRPr="00046675">
        <w:rPr>
          <w:color w:val="auto"/>
        </w:rPr>
        <w:t>idolgozás)</w:t>
      </w:r>
    </w:p>
    <w:p w14:paraId="51F9CD0A" w14:textId="77777777" w:rsidR="00046675" w:rsidRDefault="00046675" w:rsidP="00046675">
      <w:pPr>
        <w:pStyle w:val="Alcm"/>
        <w:jc w:val="center"/>
      </w:pPr>
    </w:p>
    <w:p w14:paraId="773BD325" w14:textId="77777777" w:rsidR="00046675" w:rsidRDefault="00046675" w:rsidP="00046675">
      <w:pPr>
        <w:pStyle w:val="Alcm"/>
        <w:jc w:val="center"/>
      </w:pPr>
    </w:p>
    <w:p w14:paraId="4D201C77" w14:textId="77777777" w:rsidR="00046675" w:rsidRDefault="00046675" w:rsidP="00046675">
      <w:pPr>
        <w:pStyle w:val="Alcm"/>
        <w:jc w:val="center"/>
      </w:pPr>
    </w:p>
    <w:p w14:paraId="63F0DBF7" w14:textId="77777777" w:rsidR="00046675" w:rsidRDefault="00046675" w:rsidP="00046675"/>
    <w:p w14:paraId="2A3391A9" w14:textId="77777777" w:rsidR="00046675" w:rsidRDefault="00046675" w:rsidP="00046675"/>
    <w:p w14:paraId="1767CEB3" w14:textId="77777777" w:rsidR="00046675" w:rsidRDefault="00046675" w:rsidP="00046675"/>
    <w:p w14:paraId="04715564" w14:textId="77777777" w:rsidR="00046675" w:rsidRDefault="00046675" w:rsidP="00046675"/>
    <w:p w14:paraId="0AE57ED3" w14:textId="77777777" w:rsidR="00046675" w:rsidRDefault="00046675" w:rsidP="00046675"/>
    <w:p w14:paraId="213F1F8C" w14:textId="77777777" w:rsidR="00046675" w:rsidRDefault="00046675" w:rsidP="00046675"/>
    <w:p w14:paraId="0DAA0EDC" w14:textId="77777777" w:rsidR="00046675" w:rsidRPr="00046675" w:rsidRDefault="00046675" w:rsidP="00046675">
      <w:pPr>
        <w:jc w:val="right"/>
        <w:rPr>
          <w:rFonts w:asciiTheme="majorHAnsi" w:hAnsiTheme="majorHAnsi"/>
        </w:rPr>
      </w:pPr>
    </w:p>
    <w:p w14:paraId="5008CEF5" w14:textId="77777777" w:rsidR="00046675" w:rsidRPr="00046675" w:rsidRDefault="00046675" w:rsidP="00046675">
      <w:pPr>
        <w:jc w:val="right"/>
        <w:rPr>
          <w:rFonts w:asciiTheme="majorHAnsi" w:hAnsiTheme="majorHAnsi"/>
        </w:rPr>
      </w:pPr>
      <w:r w:rsidRPr="00046675">
        <w:rPr>
          <w:rFonts w:asciiTheme="majorHAnsi" w:hAnsiTheme="majorHAnsi"/>
        </w:rPr>
        <w:t xml:space="preserve">Készítette: </w:t>
      </w:r>
    </w:p>
    <w:p w14:paraId="7CF88051" w14:textId="77777777" w:rsidR="00046675" w:rsidRPr="00046675" w:rsidRDefault="00046675" w:rsidP="00046675">
      <w:pPr>
        <w:jc w:val="right"/>
        <w:rPr>
          <w:rFonts w:asciiTheme="majorHAnsi" w:hAnsiTheme="majorHAnsi"/>
        </w:rPr>
      </w:pPr>
      <w:r w:rsidRPr="00046675">
        <w:rPr>
          <w:rFonts w:asciiTheme="majorHAnsi" w:hAnsiTheme="majorHAnsi"/>
        </w:rPr>
        <w:t xml:space="preserve">Hazai Péter – Projektvezető </w:t>
      </w:r>
    </w:p>
    <w:p w14:paraId="645F922B" w14:textId="77777777" w:rsidR="00046675" w:rsidRPr="00046675" w:rsidRDefault="00046675" w:rsidP="00046675">
      <w:pPr>
        <w:jc w:val="right"/>
        <w:rPr>
          <w:rFonts w:asciiTheme="majorHAnsi" w:hAnsiTheme="majorHAnsi"/>
        </w:rPr>
      </w:pPr>
      <w:r w:rsidRPr="00046675">
        <w:rPr>
          <w:rFonts w:asciiTheme="majorHAnsi" w:hAnsiTheme="majorHAnsi"/>
        </w:rPr>
        <w:t xml:space="preserve">Owczarek Artur – Adminisztrátor </w:t>
      </w:r>
    </w:p>
    <w:p w14:paraId="41776771" w14:textId="77777777" w:rsidR="00046675" w:rsidRPr="00046675" w:rsidRDefault="00046675" w:rsidP="00046675">
      <w:pPr>
        <w:jc w:val="right"/>
        <w:rPr>
          <w:rFonts w:asciiTheme="majorHAnsi" w:hAnsiTheme="majorHAnsi"/>
        </w:rPr>
      </w:pPr>
      <w:r w:rsidRPr="00046675">
        <w:rPr>
          <w:rFonts w:asciiTheme="majorHAnsi" w:hAnsiTheme="majorHAnsi"/>
        </w:rPr>
        <w:t xml:space="preserve">Stricker Balázs – Demonstrátor </w:t>
      </w:r>
    </w:p>
    <w:p w14:paraId="1CC84281" w14:textId="77777777" w:rsidR="00046675" w:rsidRPr="00046675" w:rsidRDefault="00046675" w:rsidP="00046675">
      <w:pPr>
        <w:jc w:val="right"/>
        <w:rPr>
          <w:rFonts w:asciiTheme="majorHAnsi" w:hAnsiTheme="majorHAnsi"/>
        </w:rPr>
      </w:pPr>
      <w:r w:rsidRPr="00046675">
        <w:rPr>
          <w:rFonts w:asciiTheme="majorHAnsi" w:hAnsiTheme="majorHAnsi"/>
        </w:rPr>
        <w:t xml:space="preserve">Breier Balázs – Kapcsolattartó </w:t>
      </w:r>
    </w:p>
    <w:sdt>
      <w:sdtPr>
        <w:rPr>
          <w:rFonts w:asciiTheme="minorHAnsi" w:eastAsiaTheme="minorHAnsi" w:hAnsiTheme="minorHAnsi" w:cstheme="minorBidi"/>
          <w:b w:val="0"/>
          <w:bCs w:val="0"/>
          <w:color w:val="auto"/>
          <w:sz w:val="22"/>
          <w:szCs w:val="22"/>
          <w:lang w:eastAsia="en-US"/>
        </w:rPr>
        <w:id w:val="-415785625"/>
        <w:docPartObj>
          <w:docPartGallery w:val="Table of Contents"/>
          <w:docPartUnique/>
        </w:docPartObj>
      </w:sdtPr>
      <w:sdtEndPr/>
      <w:sdtContent>
        <w:p w14:paraId="49AC0A48" w14:textId="77777777" w:rsidR="0044730A" w:rsidRDefault="0044730A">
          <w:pPr>
            <w:pStyle w:val="Tartalomjegyzkcmsora"/>
          </w:pPr>
          <w:r>
            <w:t>Tartalom</w:t>
          </w:r>
        </w:p>
        <w:p w14:paraId="68134791" w14:textId="77777777" w:rsidR="001F3D5C" w:rsidRDefault="0044730A">
          <w:pPr>
            <w:pStyle w:val="TJ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447308135" w:history="1">
            <w:r w:rsidR="001F3D5C" w:rsidRPr="009E56F6">
              <w:rPr>
                <w:rStyle w:val="Hiperhivatkozs"/>
                <w:noProof/>
              </w:rPr>
              <w:t>A megrendelő igényei</w:t>
            </w:r>
            <w:r w:rsidR="001F3D5C">
              <w:rPr>
                <w:noProof/>
                <w:webHidden/>
              </w:rPr>
              <w:tab/>
            </w:r>
            <w:r w:rsidR="001F3D5C">
              <w:rPr>
                <w:noProof/>
                <w:webHidden/>
              </w:rPr>
              <w:fldChar w:fldCharType="begin"/>
            </w:r>
            <w:r w:rsidR="001F3D5C">
              <w:rPr>
                <w:noProof/>
                <w:webHidden/>
              </w:rPr>
              <w:instrText xml:space="preserve"> PAGEREF _Toc447308135 \h </w:instrText>
            </w:r>
            <w:r w:rsidR="001F3D5C">
              <w:rPr>
                <w:noProof/>
                <w:webHidden/>
              </w:rPr>
            </w:r>
            <w:r w:rsidR="001F3D5C">
              <w:rPr>
                <w:noProof/>
                <w:webHidden/>
              </w:rPr>
              <w:fldChar w:fldCharType="separate"/>
            </w:r>
            <w:r w:rsidR="001F3D5C">
              <w:rPr>
                <w:noProof/>
                <w:webHidden/>
              </w:rPr>
              <w:t>2</w:t>
            </w:r>
            <w:r w:rsidR="001F3D5C">
              <w:rPr>
                <w:noProof/>
                <w:webHidden/>
              </w:rPr>
              <w:fldChar w:fldCharType="end"/>
            </w:r>
          </w:hyperlink>
        </w:p>
        <w:p w14:paraId="46AD7698" w14:textId="77777777" w:rsidR="001F3D5C" w:rsidRDefault="0051152E">
          <w:pPr>
            <w:pStyle w:val="TJ1"/>
            <w:tabs>
              <w:tab w:val="right" w:leader="dot" w:pos="9062"/>
            </w:tabs>
            <w:rPr>
              <w:rFonts w:eastAsiaTheme="minorEastAsia"/>
              <w:noProof/>
              <w:lang w:eastAsia="hu-HU"/>
            </w:rPr>
          </w:pPr>
          <w:hyperlink w:anchor="_Toc447308136" w:history="1">
            <w:r w:rsidR="001F3D5C" w:rsidRPr="009E56F6">
              <w:rPr>
                <w:rStyle w:val="Hiperhivatkozs"/>
                <w:noProof/>
              </w:rPr>
              <w:t>A rendszer környezete</w:t>
            </w:r>
            <w:r w:rsidR="001F3D5C">
              <w:rPr>
                <w:noProof/>
                <w:webHidden/>
              </w:rPr>
              <w:tab/>
            </w:r>
            <w:r w:rsidR="001F3D5C">
              <w:rPr>
                <w:noProof/>
                <w:webHidden/>
              </w:rPr>
              <w:fldChar w:fldCharType="begin"/>
            </w:r>
            <w:r w:rsidR="001F3D5C">
              <w:rPr>
                <w:noProof/>
                <w:webHidden/>
              </w:rPr>
              <w:instrText xml:space="preserve"> PAGEREF _Toc447308136 \h </w:instrText>
            </w:r>
            <w:r w:rsidR="001F3D5C">
              <w:rPr>
                <w:noProof/>
                <w:webHidden/>
              </w:rPr>
            </w:r>
            <w:r w:rsidR="001F3D5C">
              <w:rPr>
                <w:noProof/>
                <w:webHidden/>
              </w:rPr>
              <w:fldChar w:fldCharType="separate"/>
            </w:r>
            <w:r w:rsidR="001F3D5C">
              <w:rPr>
                <w:noProof/>
                <w:webHidden/>
              </w:rPr>
              <w:t>3</w:t>
            </w:r>
            <w:r w:rsidR="001F3D5C">
              <w:rPr>
                <w:noProof/>
                <w:webHidden/>
              </w:rPr>
              <w:fldChar w:fldCharType="end"/>
            </w:r>
          </w:hyperlink>
        </w:p>
        <w:p w14:paraId="07AB74CC" w14:textId="77777777" w:rsidR="001F3D5C" w:rsidRDefault="0051152E">
          <w:pPr>
            <w:pStyle w:val="TJ1"/>
            <w:tabs>
              <w:tab w:val="right" w:leader="dot" w:pos="9062"/>
            </w:tabs>
            <w:rPr>
              <w:rFonts w:eastAsiaTheme="minorEastAsia"/>
              <w:noProof/>
              <w:lang w:eastAsia="hu-HU"/>
            </w:rPr>
          </w:pPr>
          <w:hyperlink w:anchor="_Toc447308137" w:history="1">
            <w:r w:rsidR="001F3D5C" w:rsidRPr="009E56F6">
              <w:rPr>
                <w:rStyle w:val="Hiperhivatkozs"/>
                <w:noProof/>
              </w:rPr>
              <w:t>A rendszer szerkezete</w:t>
            </w:r>
            <w:r w:rsidR="001F3D5C">
              <w:rPr>
                <w:noProof/>
                <w:webHidden/>
              </w:rPr>
              <w:tab/>
            </w:r>
            <w:r w:rsidR="001F3D5C">
              <w:rPr>
                <w:noProof/>
                <w:webHidden/>
              </w:rPr>
              <w:fldChar w:fldCharType="begin"/>
            </w:r>
            <w:r w:rsidR="001F3D5C">
              <w:rPr>
                <w:noProof/>
                <w:webHidden/>
              </w:rPr>
              <w:instrText xml:space="preserve"> PAGEREF _Toc447308137 \h </w:instrText>
            </w:r>
            <w:r w:rsidR="001F3D5C">
              <w:rPr>
                <w:noProof/>
                <w:webHidden/>
              </w:rPr>
            </w:r>
            <w:r w:rsidR="001F3D5C">
              <w:rPr>
                <w:noProof/>
                <w:webHidden/>
              </w:rPr>
              <w:fldChar w:fldCharType="separate"/>
            </w:r>
            <w:r w:rsidR="001F3D5C">
              <w:rPr>
                <w:noProof/>
                <w:webHidden/>
              </w:rPr>
              <w:t>4</w:t>
            </w:r>
            <w:r w:rsidR="001F3D5C">
              <w:rPr>
                <w:noProof/>
                <w:webHidden/>
              </w:rPr>
              <w:fldChar w:fldCharType="end"/>
            </w:r>
          </w:hyperlink>
        </w:p>
        <w:p w14:paraId="57AC65D6" w14:textId="77777777" w:rsidR="001F3D5C" w:rsidRDefault="0051152E">
          <w:pPr>
            <w:pStyle w:val="TJ2"/>
            <w:tabs>
              <w:tab w:val="right" w:leader="dot" w:pos="9062"/>
            </w:tabs>
            <w:rPr>
              <w:rFonts w:eastAsiaTheme="minorEastAsia"/>
              <w:noProof/>
              <w:lang w:eastAsia="hu-HU"/>
            </w:rPr>
          </w:pPr>
          <w:hyperlink w:anchor="_Toc447308138" w:history="1">
            <w:r w:rsidR="001F3D5C" w:rsidRPr="009E56F6">
              <w:rPr>
                <w:rStyle w:val="Hiperhivatkozs"/>
                <w:noProof/>
              </w:rPr>
              <w:t>HospitalManagement alrendszer</w:t>
            </w:r>
            <w:r w:rsidR="001F3D5C">
              <w:rPr>
                <w:noProof/>
                <w:webHidden/>
              </w:rPr>
              <w:tab/>
            </w:r>
            <w:r w:rsidR="001F3D5C">
              <w:rPr>
                <w:noProof/>
                <w:webHidden/>
              </w:rPr>
              <w:fldChar w:fldCharType="begin"/>
            </w:r>
            <w:r w:rsidR="001F3D5C">
              <w:rPr>
                <w:noProof/>
                <w:webHidden/>
              </w:rPr>
              <w:instrText xml:space="preserve"> PAGEREF _Toc447308138 \h </w:instrText>
            </w:r>
            <w:r w:rsidR="001F3D5C">
              <w:rPr>
                <w:noProof/>
                <w:webHidden/>
              </w:rPr>
            </w:r>
            <w:r w:rsidR="001F3D5C">
              <w:rPr>
                <w:noProof/>
                <w:webHidden/>
              </w:rPr>
              <w:fldChar w:fldCharType="separate"/>
            </w:r>
            <w:r w:rsidR="001F3D5C">
              <w:rPr>
                <w:noProof/>
                <w:webHidden/>
              </w:rPr>
              <w:t>5</w:t>
            </w:r>
            <w:r w:rsidR="001F3D5C">
              <w:rPr>
                <w:noProof/>
                <w:webHidden/>
              </w:rPr>
              <w:fldChar w:fldCharType="end"/>
            </w:r>
          </w:hyperlink>
        </w:p>
        <w:p w14:paraId="0BCBB7A2" w14:textId="77777777" w:rsidR="001F3D5C" w:rsidRDefault="0051152E">
          <w:pPr>
            <w:pStyle w:val="TJ3"/>
            <w:tabs>
              <w:tab w:val="right" w:leader="dot" w:pos="9062"/>
            </w:tabs>
            <w:rPr>
              <w:rFonts w:eastAsiaTheme="minorEastAsia"/>
              <w:noProof/>
              <w:lang w:eastAsia="hu-HU"/>
            </w:rPr>
          </w:pPr>
          <w:hyperlink w:anchor="_Toc447308139" w:history="1">
            <w:r w:rsidR="001F3D5C" w:rsidRPr="009E56F6">
              <w:rPr>
                <w:rStyle w:val="Hiperhivatkozs"/>
                <w:noProof/>
              </w:rPr>
              <w:t>HospitalManager osztály</w:t>
            </w:r>
            <w:r w:rsidR="001F3D5C">
              <w:rPr>
                <w:noProof/>
                <w:webHidden/>
              </w:rPr>
              <w:tab/>
            </w:r>
            <w:r w:rsidR="001F3D5C">
              <w:rPr>
                <w:noProof/>
                <w:webHidden/>
              </w:rPr>
              <w:fldChar w:fldCharType="begin"/>
            </w:r>
            <w:r w:rsidR="001F3D5C">
              <w:rPr>
                <w:noProof/>
                <w:webHidden/>
              </w:rPr>
              <w:instrText xml:space="preserve"> PAGEREF _Toc447308139 \h </w:instrText>
            </w:r>
            <w:r w:rsidR="001F3D5C">
              <w:rPr>
                <w:noProof/>
                <w:webHidden/>
              </w:rPr>
            </w:r>
            <w:r w:rsidR="001F3D5C">
              <w:rPr>
                <w:noProof/>
                <w:webHidden/>
              </w:rPr>
              <w:fldChar w:fldCharType="separate"/>
            </w:r>
            <w:r w:rsidR="001F3D5C">
              <w:rPr>
                <w:noProof/>
                <w:webHidden/>
              </w:rPr>
              <w:t>6</w:t>
            </w:r>
            <w:r w:rsidR="001F3D5C">
              <w:rPr>
                <w:noProof/>
                <w:webHidden/>
              </w:rPr>
              <w:fldChar w:fldCharType="end"/>
            </w:r>
          </w:hyperlink>
        </w:p>
        <w:p w14:paraId="2150831E" w14:textId="77777777" w:rsidR="001F3D5C" w:rsidRDefault="0051152E">
          <w:pPr>
            <w:pStyle w:val="TJ3"/>
            <w:tabs>
              <w:tab w:val="right" w:leader="dot" w:pos="9062"/>
            </w:tabs>
            <w:rPr>
              <w:rFonts w:eastAsiaTheme="minorEastAsia"/>
              <w:noProof/>
              <w:lang w:eastAsia="hu-HU"/>
            </w:rPr>
          </w:pPr>
          <w:hyperlink w:anchor="_Toc447308140" w:history="1">
            <w:r w:rsidR="001F3D5C" w:rsidRPr="009E56F6">
              <w:rPr>
                <w:rStyle w:val="Hiperhivatkozs"/>
                <w:noProof/>
              </w:rPr>
              <w:t>Unit osztály</w:t>
            </w:r>
            <w:r w:rsidR="001F3D5C">
              <w:rPr>
                <w:noProof/>
                <w:webHidden/>
              </w:rPr>
              <w:tab/>
            </w:r>
            <w:r w:rsidR="001F3D5C">
              <w:rPr>
                <w:noProof/>
                <w:webHidden/>
              </w:rPr>
              <w:fldChar w:fldCharType="begin"/>
            </w:r>
            <w:r w:rsidR="001F3D5C">
              <w:rPr>
                <w:noProof/>
                <w:webHidden/>
              </w:rPr>
              <w:instrText xml:space="preserve"> PAGEREF _Toc447308140 \h </w:instrText>
            </w:r>
            <w:r w:rsidR="001F3D5C">
              <w:rPr>
                <w:noProof/>
                <w:webHidden/>
              </w:rPr>
            </w:r>
            <w:r w:rsidR="001F3D5C">
              <w:rPr>
                <w:noProof/>
                <w:webHidden/>
              </w:rPr>
              <w:fldChar w:fldCharType="separate"/>
            </w:r>
            <w:r w:rsidR="001F3D5C">
              <w:rPr>
                <w:noProof/>
                <w:webHidden/>
              </w:rPr>
              <w:t>6</w:t>
            </w:r>
            <w:r w:rsidR="001F3D5C">
              <w:rPr>
                <w:noProof/>
                <w:webHidden/>
              </w:rPr>
              <w:fldChar w:fldCharType="end"/>
            </w:r>
          </w:hyperlink>
        </w:p>
        <w:p w14:paraId="28C2D165" w14:textId="77777777" w:rsidR="001F3D5C" w:rsidRDefault="0051152E">
          <w:pPr>
            <w:pStyle w:val="TJ3"/>
            <w:tabs>
              <w:tab w:val="right" w:leader="dot" w:pos="9062"/>
            </w:tabs>
            <w:rPr>
              <w:rFonts w:eastAsiaTheme="minorEastAsia"/>
              <w:noProof/>
              <w:lang w:eastAsia="hu-HU"/>
            </w:rPr>
          </w:pPr>
          <w:hyperlink w:anchor="_Toc447308141" w:history="1">
            <w:r w:rsidR="001F3D5C" w:rsidRPr="009E56F6">
              <w:rPr>
                <w:rStyle w:val="Hiperhivatkozs"/>
                <w:noProof/>
              </w:rPr>
              <w:t>Hospital osztály</w:t>
            </w:r>
            <w:r w:rsidR="001F3D5C">
              <w:rPr>
                <w:noProof/>
                <w:webHidden/>
              </w:rPr>
              <w:tab/>
            </w:r>
            <w:r w:rsidR="001F3D5C">
              <w:rPr>
                <w:noProof/>
                <w:webHidden/>
              </w:rPr>
              <w:fldChar w:fldCharType="begin"/>
            </w:r>
            <w:r w:rsidR="001F3D5C">
              <w:rPr>
                <w:noProof/>
                <w:webHidden/>
              </w:rPr>
              <w:instrText xml:space="preserve"> PAGEREF _Toc447308141 \h </w:instrText>
            </w:r>
            <w:r w:rsidR="001F3D5C">
              <w:rPr>
                <w:noProof/>
                <w:webHidden/>
              </w:rPr>
            </w:r>
            <w:r w:rsidR="001F3D5C">
              <w:rPr>
                <w:noProof/>
                <w:webHidden/>
              </w:rPr>
              <w:fldChar w:fldCharType="separate"/>
            </w:r>
            <w:r w:rsidR="001F3D5C">
              <w:rPr>
                <w:noProof/>
                <w:webHidden/>
              </w:rPr>
              <w:t>7</w:t>
            </w:r>
            <w:r w:rsidR="001F3D5C">
              <w:rPr>
                <w:noProof/>
                <w:webHidden/>
              </w:rPr>
              <w:fldChar w:fldCharType="end"/>
            </w:r>
          </w:hyperlink>
        </w:p>
        <w:p w14:paraId="54E7CBB5" w14:textId="77777777" w:rsidR="001F3D5C" w:rsidRDefault="0051152E">
          <w:pPr>
            <w:pStyle w:val="TJ3"/>
            <w:tabs>
              <w:tab w:val="right" w:leader="dot" w:pos="9062"/>
            </w:tabs>
            <w:rPr>
              <w:rFonts w:eastAsiaTheme="minorEastAsia"/>
              <w:noProof/>
              <w:lang w:eastAsia="hu-HU"/>
            </w:rPr>
          </w:pPr>
          <w:hyperlink w:anchor="_Toc447308142" w:history="1">
            <w:r w:rsidR="001F3D5C" w:rsidRPr="009E56F6">
              <w:rPr>
                <w:rStyle w:val="Hiperhivatkozs"/>
                <w:noProof/>
              </w:rPr>
              <w:t>Department osztály</w:t>
            </w:r>
            <w:r w:rsidR="001F3D5C">
              <w:rPr>
                <w:noProof/>
                <w:webHidden/>
              </w:rPr>
              <w:tab/>
            </w:r>
            <w:r w:rsidR="001F3D5C">
              <w:rPr>
                <w:noProof/>
                <w:webHidden/>
              </w:rPr>
              <w:fldChar w:fldCharType="begin"/>
            </w:r>
            <w:r w:rsidR="001F3D5C">
              <w:rPr>
                <w:noProof/>
                <w:webHidden/>
              </w:rPr>
              <w:instrText xml:space="preserve"> PAGEREF _Toc447308142 \h </w:instrText>
            </w:r>
            <w:r w:rsidR="001F3D5C">
              <w:rPr>
                <w:noProof/>
                <w:webHidden/>
              </w:rPr>
            </w:r>
            <w:r w:rsidR="001F3D5C">
              <w:rPr>
                <w:noProof/>
                <w:webHidden/>
              </w:rPr>
              <w:fldChar w:fldCharType="separate"/>
            </w:r>
            <w:r w:rsidR="001F3D5C">
              <w:rPr>
                <w:noProof/>
                <w:webHidden/>
              </w:rPr>
              <w:t>7</w:t>
            </w:r>
            <w:r w:rsidR="001F3D5C">
              <w:rPr>
                <w:noProof/>
                <w:webHidden/>
              </w:rPr>
              <w:fldChar w:fldCharType="end"/>
            </w:r>
          </w:hyperlink>
        </w:p>
        <w:p w14:paraId="5B7ECB8C" w14:textId="77777777" w:rsidR="001F3D5C" w:rsidRDefault="0051152E">
          <w:pPr>
            <w:pStyle w:val="TJ3"/>
            <w:tabs>
              <w:tab w:val="right" w:leader="dot" w:pos="9062"/>
            </w:tabs>
            <w:rPr>
              <w:rFonts w:eastAsiaTheme="minorEastAsia"/>
              <w:noProof/>
              <w:lang w:eastAsia="hu-HU"/>
            </w:rPr>
          </w:pPr>
          <w:hyperlink w:anchor="_Toc447308143" w:history="1">
            <w:r w:rsidR="001F3D5C" w:rsidRPr="009E56F6">
              <w:rPr>
                <w:rStyle w:val="Hiperhivatkozs"/>
                <w:noProof/>
              </w:rPr>
              <w:t>Ward osztály</w:t>
            </w:r>
            <w:r w:rsidR="001F3D5C">
              <w:rPr>
                <w:noProof/>
                <w:webHidden/>
              </w:rPr>
              <w:tab/>
            </w:r>
            <w:r w:rsidR="001F3D5C">
              <w:rPr>
                <w:noProof/>
                <w:webHidden/>
              </w:rPr>
              <w:fldChar w:fldCharType="begin"/>
            </w:r>
            <w:r w:rsidR="001F3D5C">
              <w:rPr>
                <w:noProof/>
                <w:webHidden/>
              </w:rPr>
              <w:instrText xml:space="preserve"> PAGEREF _Toc447308143 \h </w:instrText>
            </w:r>
            <w:r w:rsidR="001F3D5C">
              <w:rPr>
                <w:noProof/>
                <w:webHidden/>
              </w:rPr>
            </w:r>
            <w:r w:rsidR="001F3D5C">
              <w:rPr>
                <w:noProof/>
                <w:webHidden/>
              </w:rPr>
              <w:fldChar w:fldCharType="separate"/>
            </w:r>
            <w:r w:rsidR="001F3D5C">
              <w:rPr>
                <w:noProof/>
                <w:webHidden/>
              </w:rPr>
              <w:t>8</w:t>
            </w:r>
            <w:r w:rsidR="001F3D5C">
              <w:rPr>
                <w:noProof/>
                <w:webHidden/>
              </w:rPr>
              <w:fldChar w:fldCharType="end"/>
            </w:r>
          </w:hyperlink>
        </w:p>
        <w:p w14:paraId="2A53B02C" w14:textId="77777777" w:rsidR="001F3D5C" w:rsidRDefault="0051152E">
          <w:pPr>
            <w:pStyle w:val="TJ3"/>
            <w:tabs>
              <w:tab w:val="right" w:leader="dot" w:pos="9062"/>
            </w:tabs>
            <w:rPr>
              <w:rFonts w:eastAsiaTheme="minorEastAsia"/>
              <w:noProof/>
              <w:lang w:eastAsia="hu-HU"/>
            </w:rPr>
          </w:pPr>
          <w:hyperlink w:anchor="_Toc447308144" w:history="1">
            <w:r w:rsidR="001F3D5C" w:rsidRPr="009E56F6">
              <w:rPr>
                <w:rStyle w:val="Hiperhivatkozs"/>
                <w:noProof/>
              </w:rPr>
              <w:t>Person osztály</w:t>
            </w:r>
            <w:r w:rsidR="001F3D5C">
              <w:rPr>
                <w:noProof/>
                <w:webHidden/>
              </w:rPr>
              <w:tab/>
            </w:r>
            <w:r w:rsidR="001F3D5C">
              <w:rPr>
                <w:noProof/>
                <w:webHidden/>
              </w:rPr>
              <w:fldChar w:fldCharType="begin"/>
            </w:r>
            <w:r w:rsidR="001F3D5C">
              <w:rPr>
                <w:noProof/>
                <w:webHidden/>
              </w:rPr>
              <w:instrText xml:space="preserve"> PAGEREF _Toc447308144 \h </w:instrText>
            </w:r>
            <w:r w:rsidR="001F3D5C">
              <w:rPr>
                <w:noProof/>
                <w:webHidden/>
              </w:rPr>
            </w:r>
            <w:r w:rsidR="001F3D5C">
              <w:rPr>
                <w:noProof/>
                <w:webHidden/>
              </w:rPr>
              <w:fldChar w:fldCharType="separate"/>
            </w:r>
            <w:r w:rsidR="001F3D5C">
              <w:rPr>
                <w:noProof/>
                <w:webHidden/>
              </w:rPr>
              <w:t>8</w:t>
            </w:r>
            <w:r w:rsidR="001F3D5C">
              <w:rPr>
                <w:noProof/>
                <w:webHidden/>
              </w:rPr>
              <w:fldChar w:fldCharType="end"/>
            </w:r>
          </w:hyperlink>
        </w:p>
        <w:p w14:paraId="679A5A8E" w14:textId="77777777" w:rsidR="001F3D5C" w:rsidRDefault="0051152E">
          <w:pPr>
            <w:pStyle w:val="TJ3"/>
            <w:tabs>
              <w:tab w:val="right" w:leader="dot" w:pos="9062"/>
            </w:tabs>
            <w:rPr>
              <w:rFonts w:eastAsiaTheme="minorEastAsia"/>
              <w:noProof/>
              <w:lang w:eastAsia="hu-HU"/>
            </w:rPr>
          </w:pPr>
          <w:hyperlink w:anchor="_Toc447308145" w:history="1">
            <w:r w:rsidR="001F3D5C" w:rsidRPr="009E56F6">
              <w:rPr>
                <w:rStyle w:val="Hiperhivatkozs"/>
                <w:noProof/>
              </w:rPr>
              <w:t>Employee osztály</w:t>
            </w:r>
            <w:r w:rsidR="001F3D5C">
              <w:rPr>
                <w:noProof/>
                <w:webHidden/>
              </w:rPr>
              <w:tab/>
            </w:r>
            <w:r w:rsidR="001F3D5C">
              <w:rPr>
                <w:noProof/>
                <w:webHidden/>
              </w:rPr>
              <w:fldChar w:fldCharType="begin"/>
            </w:r>
            <w:r w:rsidR="001F3D5C">
              <w:rPr>
                <w:noProof/>
                <w:webHidden/>
              </w:rPr>
              <w:instrText xml:space="preserve"> PAGEREF _Toc447308145 \h </w:instrText>
            </w:r>
            <w:r w:rsidR="001F3D5C">
              <w:rPr>
                <w:noProof/>
                <w:webHidden/>
              </w:rPr>
            </w:r>
            <w:r w:rsidR="001F3D5C">
              <w:rPr>
                <w:noProof/>
                <w:webHidden/>
              </w:rPr>
              <w:fldChar w:fldCharType="separate"/>
            </w:r>
            <w:r w:rsidR="001F3D5C">
              <w:rPr>
                <w:noProof/>
                <w:webHidden/>
              </w:rPr>
              <w:t>8</w:t>
            </w:r>
            <w:r w:rsidR="001F3D5C">
              <w:rPr>
                <w:noProof/>
                <w:webHidden/>
              </w:rPr>
              <w:fldChar w:fldCharType="end"/>
            </w:r>
          </w:hyperlink>
        </w:p>
        <w:p w14:paraId="2790D9DF" w14:textId="77777777" w:rsidR="001F3D5C" w:rsidRDefault="0051152E">
          <w:pPr>
            <w:pStyle w:val="TJ3"/>
            <w:tabs>
              <w:tab w:val="right" w:leader="dot" w:pos="9062"/>
            </w:tabs>
            <w:rPr>
              <w:rFonts w:eastAsiaTheme="minorEastAsia"/>
              <w:noProof/>
              <w:lang w:eastAsia="hu-HU"/>
            </w:rPr>
          </w:pPr>
          <w:hyperlink w:anchor="_Toc447308146" w:history="1">
            <w:r w:rsidR="001F3D5C" w:rsidRPr="009E56F6">
              <w:rPr>
                <w:rStyle w:val="Hiperhivatkozs"/>
                <w:noProof/>
              </w:rPr>
              <w:t>IManageableUnit interfész</w:t>
            </w:r>
            <w:r w:rsidR="001F3D5C">
              <w:rPr>
                <w:noProof/>
                <w:webHidden/>
              </w:rPr>
              <w:tab/>
            </w:r>
            <w:r w:rsidR="001F3D5C">
              <w:rPr>
                <w:noProof/>
                <w:webHidden/>
              </w:rPr>
              <w:fldChar w:fldCharType="begin"/>
            </w:r>
            <w:r w:rsidR="001F3D5C">
              <w:rPr>
                <w:noProof/>
                <w:webHidden/>
              </w:rPr>
              <w:instrText xml:space="preserve"> PAGEREF _Toc447308146 \h </w:instrText>
            </w:r>
            <w:r w:rsidR="001F3D5C">
              <w:rPr>
                <w:noProof/>
                <w:webHidden/>
              </w:rPr>
            </w:r>
            <w:r w:rsidR="001F3D5C">
              <w:rPr>
                <w:noProof/>
                <w:webHidden/>
              </w:rPr>
              <w:fldChar w:fldCharType="separate"/>
            </w:r>
            <w:r w:rsidR="001F3D5C">
              <w:rPr>
                <w:noProof/>
                <w:webHidden/>
              </w:rPr>
              <w:t>9</w:t>
            </w:r>
            <w:r w:rsidR="001F3D5C">
              <w:rPr>
                <w:noProof/>
                <w:webHidden/>
              </w:rPr>
              <w:fldChar w:fldCharType="end"/>
            </w:r>
          </w:hyperlink>
        </w:p>
        <w:p w14:paraId="7B030325" w14:textId="77777777" w:rsidR="001F3D5C" w:rsidRDefault="0051152E">
          <w:pPr>
            <w:pStyle w:val="TJ3"/>
            <w:tabs>
              <w:tab w:val="right" w:leader="dot" w:pos="9062"/>
            </w:tabs>
            <w:rPr>
              <w:rFonts w:eastAsiaTheme="minorEastAsia"/>
              <w:noProof/>
              <w:lang w:eastAsia="hu-HU"/>
            </w:rPr>
          </w:pPr>
          <w:hyperlink w:anchor="_Toc447308147" w:history="1">
            <w:r w:rsidR="001F3D5C" w:rsidRPr="009E56F6">
              <w:rPr>
                <w:rStyle w:val="Hiperhivatkozs"/>
                <w:noProof/>
              </w:rPr>
              <w:t>IManageableEmployee interfész</w:t>
            </w:r>
            <w:r w:rsidR="001F3D5C">
              <w:rPr>
                <w:noProof/>
                <w:webHidden/>
              </w:rPr>
              <w:tab/>
            </w:r>
            <w:r w:rsidR="001F3D5C">
              <w:rPr>
                <w:noProof/>
                <w:webHidden/>
              </w:rPr>
              <w:fldChar w:fldCharType="begin"/>
            </w:r>
            <w:r w:rsidR="001F3D5C">
              <w:rPr>
                <w:noProof/>
                <w:webHidden/>
              </w:rPr>
              <w:instrText xml:space="preserve"> PAGEREF _Toc447308147 \h </w:instrText>
            </w:r>
            <w:r w:rsidR="001F3D5C">
              <w:rPr>
                <w:noProof/>
                <w:webHidden/>
              </w:rPr>
            </w:r>
            <w:r w:rsidR="001F3D5C">
              <w:rPr>
                <w:noProof/>
                <w:webHidden/>
              </w:rPr>
              <w:fldChar w:fldCharType="separate"/>
            </w:r>
            <w:r w:rsidR="001F3D5C">
              <w:rPr>
                <w:noProof/>
                <w:webHidden/>
              </w:rPr>
              <w:t>11</w:t>
            </w:r>
            <w:r w:rsidR="001F3D5C">
              <w:rPr>
                <w:noProof/>
                <w:webHidden/>
              </w:rPr>
              <w:fldChar w:fldCharType="end"/>
            </w:r>
          </w:hyperlink>
        </w:p>
        <w:p w14:paraId="3D9C990E" w14:textId="77777777" w:rsidR="001F3D5C" w:rsidRDefault="0051152E">
          <w:pPr>
            <w:pStyle w:val="TJ2"/>
            <w:tabs>
              <w:tab w:val="right" w:leader="dot" w:pos="9062"/>
            </w:tabs>
            <w:rPr>
              <w:rFonts w:eastAsiaTheme="minorEastAsia"/>
              <w:noProof/>
              <w:lang w:eastAsia="hu-HU"/>
            </w:rPr>
          </w:pPr>
          <w:hyperlink w:anchor="_Toc447308148" w:history="1">
            <w:r w:rsidR="001F3D5C" w:rsidRPr="009E56F6">
              <w:rPr>
                <w:rStyle w:val="Hiperhivatkozs"/>
                <w:noProof/>
              </w:rPr>
              <w:t>PatientManagement alrendszer</w:t>
            </w:r>
            <w:r w:rsidR="001F3D5C">
              <w:rPr>
                <w:noProof/>
                <w:webHidden/>
              </w:rPr>
              <w:tab/>
            </w:r>
            <w:r w:rsidR="001F3D5C">
              <w:rPr>
                <w:noProof/>
                <w:webHidden/>
              </w:rPr>
              <w:fldChar w:fldCharType="begin"/>
            </w:r>
            <w:r w:rsidR="001F3D5C">
              <w:rPr>
                <w:noProof/>
                <w:webHidden/>
              </w:rPr>
              <w:instrText xml:space="preserve"> PAGEREF _Toc447308148 \h </w:instrText>
            </w:r>
            <w:r w:rsidR="001F3D5C">
              <w:rPr>
                <w:noProof/>
                <w:webHidden/>
              </w:rPr>
            </w:r>
            <w:r w:rsidR="001F3D5C">
              <w:rPr>
                <w:noProof/>
                <w:webHidden/>
              </w:rPr>
              <w:fldChar w:fldCharType="separate"/>
            </w:r>
            <w:r w:rsidR="001F3D5C">
              <w:rPr>
                <w:noProof/>
                <w:webHidden/>
              </w:rPr>
              <w:t>17</w:t>
            </w:r>
            <w:r w:rsidR="001F3D5C">
              <w:rPr>
                <w:noProof/>
                <w:webHidden/>
              </w:rPr>
              <w:fldChar w:fldCharType="end"/>
            </w:r>
          </w:hyperlink>
        </w:p>
        <w:p w14:paraId="3BA8763E" w14:textId="77777777" w:rsidR="001F3D5C" w:rsidRDefault="0051152E">
          <w:pPr>
            <w:pStyle w:val="TJ2"/>
            <w:tabs>
              <w:tab w:val="right" w:leader="dot" w:pos="9062"/>
            </w:tabs>
            <w:rPr>
              <w:rFonts w:eastAsiaTheme="minorEastAsia"/>
              <w:noProof/>
              <w:lang w:eastAsia="hu-HU"/>
            </w:rPr>
          </w:pPr>
          <w:hyperlink w:anchor="_Toc447308149" w:history="1">
            <w:r w:rsidR="001F3D5C" w:rsidRPr="009E56F6">
              <w:rPr>
                <w:rStyle w:val="Hiperhivatkozs"/>
                <w:noProof/>
              </w:rPr>
              <w:t>InventoryManagement alrendszer</w:t>
            </w:r>
            <w:r w:rsidR="001F3D5C">
              <w:rPr>
                <w:noProof/>
                <w:webHidden/>
              </w:rPr>
              <w:tab/>
            </w:r>
            <w:r w:rsidR="001F3D5C">
              <w:rPr>
                <w:noProof/>
                <w:webHidden/>
              </w:rPr>
              <w:fldChar w:fldCharType="begin"/>
            </w:r>
            <w:r w:rsidR="001F3D5C">
              <w:rPr>
                <w:noProof/>
                <w:webHidden/>
              </w:rPr>
              <w:instrText xml:space="preserve"> PAGEREF _Toc447308149 \h </w:instrText>
            </w:r>
            <w:r w:rsidR="001F3D5C">
              <w:rPr>
                <w:noProof/>
                <w:webHidden/>
              </w:rPr>
            </w:r>
            <w:r w:rsidR="001F3D5C">
              <w:rPr>
                <w:noProof/>
                <w:webHidden/>
              </w:rPr>
              <w:fldChar w:fldCharType="separate"/>
            </w:r>
            <w:r w:rsidR="001F3D5C">
              <w:rPr>
                <w:noProof/>
                <w:webHidden/>
              </w:rPr>
              <w:t>18</w:t>
            </w:r>
            <w:r w:rsidR="001F3D5C">
              <w:rPr>
                <w:noProof/>
                <w:webHidden/>
              </w:rPr>
              <w:fldChar w:fldCharType="end"/>
            </w:r>
          </w:hyperlink>
        </w:p>
        <w:p w14:paraId="48CCFF4A" w14:textId="77777777" w:rsidR="001F3D5C" w:rsidRDefault="0051152E">
          <w:pPr>
            <w:pStyle w:val="TJ3"/>
            <w:tabs>
              <w:tab w:val="right" w:leader="dot" w:pos="9062"/>
            </w:tabs>
            <w:rPr>
              <w:rFonts w:eastAsiaTheme="minorEastAsia"/>
              <w:noProof/>
              <w:lang w:eastAsia="hu-HU"/>
            </w:rPr>
          </w:pPr>
          <w:hyperlink w:anchor="_Toc447308150" w:history="1">
            <w:r w:rsidR="001F3D5C" w:rsidRPr="009E56F6">
              <w:rPr>
                <w:rStyle w:val="Hiperhivatkozs"/>
                <w:noProof/>
              </w:rPr>
              <w:t>IInventoryManager interfész</w:t>
            </w:r>
            <w:r w:rsidR="001F3D5C">
              <w:rPr>
                <w:noProof/>
                <w:webHidden/>
              </w:rPr>
              <w:tab/>
            </w:r>
            <w:r w:rsidR="001F3D5C">
              <w:rPr>
                <w:noProof/>
                <w:webHidden/>
              </w:rPr>
              <w:fldChar w:fldCharType="begin"/>
            </w:r>
            <w:r w:rsidR="001F3D5C">
              <w:rPr>
                <w:noProof/>
                <w:webHidden/>
              </w:rPr>
              <w:instrText xml:space="preserve"> PAGEREF _Toc447308150 \h </w:instrText>
            </w:r>
            <w:r w:rsidR="001F3D5C">
              <w:rPr>
                <w:noProof/>
                <w:webHidden/>
              </w:rPr>
            </w:r>
            <w:r w:rsidR="001F3D5C">
              <w:rPr>
                <w:noProof/>
                <w:webHidden/>
              </w:rPr>
              <w:fldChar w:fldCharType="separate"/>
            </w:r>
            <w:r w:rsidR="001F3D5C">
              <w:rPr>
                <w:noProof/>
                <w:webHidden/>
              </w:rPr>
              <w:t>18</w:t>
            </w:r>
            <w:r w:rsidR="001F3D5C">
              <w:rPr>
                <w:noProof/>
                <w:webHidden/>
              </w:rPr>
              <w:fldChar w:fldCharType="end"/>
            </w:r>
          </w:hyperlink>
        </w:p>
        <w:p w14:paraId="7B6AA0C2" w14:textId="77777777" w:rsidR="001F3D5C" w:rsidRDefault="0051152E">
          <w:pPr>
            <w:pStyle w:val="TJ3"/>
            <w:tabs>
              <w:tab w:val="right" w:leader="dot" w:pos="9062"/>
            </w:tabs>
            <w:rPr>
              <w:rFonts w:eastAsiaTheme="minorEastAsia"/>
              <w:noProof/>
              <w:lang w:eastAsia="hu-HU"/>
            </w:rPr>
          </w:pPr>
          <w:hyperlink w:anchor="_Toc447308151" w:history="1">
            <w:r w:rsidR="001F3D5C" w:rsidRPr="009E56F6">
              <w:rPr>
                <w:rStyle w:val="Hiperhivatkozs"/>
                <w:noProof/>
              </w:rPr>
              <w:t>InventoryManager osztály</w:t>
            </w:r>
            <w:r w:rsidR="001F3D5C">
              <w:rPr>
                <w:noProof/>
                <w:webHidden/>
              </w:rPr>
              <w:tab/>
            </w:r>
            <w:r w:rsidR="001F3D5C">
              <w:rPr>
                <w:noProof/>
                <w:webHidden/>
              </w:rPr>
              <w:fldChar w:fldCharType="begin"/>
            </w:r>
            <w:r w:rsidR="001F3D5C">
              <w:rPr>
                <w:noProof/>
                <w:webHidden/>
              </w:rPr>
              <w:instrText xml:space="preserve"> PAGEREF _Toc447308151 \h </w:instrText>
            </w:r>
            <w:r w:rsidR="001F3D5C">
              <w:rPr>
                <w:noProof/>
                <w:webHidden/>
              </w:rPr>
            </w:r>
            <w:r w:rsidR="001F3D5C">
              <w:rPr>
                <w:noProof/>
                <w:webHidden/>
              </w:rPr>
              <w:fldChar w:fldCharType="separate"/>
            </w:r>
            <w:r w:rsidR="001F3D5C">
              <w:rPr>
                <w:noProof/>
                <w:webHidden/>
              </w:rPr>
              <w:t>18</w:t>
            </w:r>
            <w:r w:rsidR="001F3D5C">
              <w:rPr>
                <w:noProof/>
                <w:webHidden/>
              </w:rPr>
              <w:fldChar w:fldCharType="end"/>
            </w:r>
          </w:hyperlink>
        </w:p>
        <w:p w14:paraId="44A61B60" w14:textId="77777777" w:rsidR="001F3D5C" w:rsidRDefault="0051152E">
          <w:pPr>
            <w:pStyle w:val="TJ3"/>
            <w:tabs>
              <w:tab w:val="right" w:leader="dot" w:pos="9062"/>
            </w:tabs>
            <w:rPr>
              <w:rFonts w:eastAsiaTheme="minorEastAsia"/>
              <w:noProof/>
              <w:lang w:eastAsia="hu-HU"/>
            </w:rPr>
          </w:pPr>
          <w:hyperlink w:anchor="_Toc447308152" w:history="1">
            <w:r w:rsidR="001F3D5C" w:rsidRPr="009E56F6">
              <w:rPr>
                <w:rStyle w:val="Hiperhivatkozs"/>
                <w:noProof/>
              </w:rPr>
              <w:t>InventoryItem osztály</w:t>
            </w:r>
            <w:r w:rsidR="001F3D5C">
              <w:rPr>
                <w:noProof/>
                <w:webHidden/>
              </w:rPr>
              <w:tab/>
            </w:r>
            <w:r w:rsidR="001F3D5C">
              <w:rPr>
                <w:noProof/>
                <w:webHidden/>
              </w:rPr>
              <w:fldChar w:fldCharType="begin"/>
            </w:r>
            <w:r w:rsidR="001F3D5C">
              <w:rPr>
                <w:noProof/>
                <w:webHidden/>
              </w:rPr>
              <w:instrText xml:space="preserve"> PAGEREF _Toc447308152 \h </w:instrText>
            </w:r>
            <w:r w:rsidR="001F3D5C">
              <w:rPr>
                <w:noProof/>
                <w:webHidden/>
              </w:rPr>
            </w:r>
            <w:r w:rsidR="001F3D5C">
              <w:rPr>
                <w:noProof/>
                <w:webHidden/>
              </w:rPr>
              <w:fldChar w:fldCharType="separate"/>
            </w:r>
            <w:r w:rsidR="001F3D5C">
              <w:rPr>
                <w:noProof/>
                <w:webHidden/>
              </w:rPr>
              <w:t>18</w:t>
            </w:r>
            <w:r w:rsidR="001F3D5C">
              <w:rPr>
                <w:noProof/>
                <w:webHidden/>
              </w:rPr>
              <w:fldChar w:fldCharType="end"/>
            </w:r>
          </w:hyperlink>
        </w:p>
        <w:p w14:paraId="3375171B" w14:textId="77777777" w:rsidR="001F3D5C" w:rsidRDefault="0051152E">
          <w:pPr>
            <w:pStyle w:val="TJ3"/>
            <w:tabs>
              <w:tab w:val="right" w:leader="dot" w:pos="9062"/>
            </w:tabs>
            <w:rPr>
              <w:rFonts w:eastAsiaTheme="minorEastAsia"/>
              <w:noProof/>
              <w:lang w:eastAsia="hu-HU"/>
            </w:rPr>
          </w:pPr>
          <w:hyperlink w:anchor="_Toc447308153" w:history="1">
            <w:r w:rsidR="001F3D5C" w:rsidRPr="009E56F6">
              <w:rPr>
                <w:rStyle w:val="Hiperhivatkozs"/>
                <w:noProof/>
              </w:rPr>
              <w:t>InventoryType enumeráció</w:t>
            </w:r>
            <w:r w:rsidR="001F3D5C">
              <w:rPr>
                <w:noProof/>
                <w:webHidden/>
              </w:rPr>
              <w:tab/>
            </w:r>
            <w:r w:rsidR="001F3D5C">
              <w:rPr>
                <w:noProof/>
                <w:webHidden/>
              </w:rPr>
              <w:fldChar w:fldCharType="begin"/>
            </w:r>
            <w:r w:rsidR="001F3D5C">
              <w:rPr>
                <w:noProof/>
                <w:webHidden/>
              </w:rPr>
              <w:instrText xml:space="preserve"> PAGEREF _Toc447308153 \h </w:instrText>
            </w:r>
            <w:r w:rsidR="001F3D5C">
              <w:rPr>
                <w:noProof/>
                <w:webHidden/>
              </w:rPr>
            </w:r>
            <w:r w:rsidR="001F3D5C">
              <w:rPr>
                <w:noProof/>
                <w:webHidden/>
              </w:rPr>
              <w:fldChar w:fldCharType="separate"/>
            </w:r>
            <w:r w:rsidR="001F3D5C">
              <w:rPr>
                <w:noProof/>
                <w:webHidden/>
              </w:rPr>
              <w:t>18</w:t>
            </w:r>
            <w:r w:rsidR="001F3D5C">
              <w:rPr>
                <w:noProof/>
                <w:webHidden/>
              </w:rPr>
              <w:fldChar w:fldCharType="end"/>
            </w:r>
          </w:hyperlink>
        </w:p>
        <w:p w14:paraId="2E04297F" w14:textId="77777777" w:rsidR="001F3D5C" w:rsidRDefault="0051152E">
          <w:pPr>
            <w:pStyle w:val="TJ2"/>
            <w:tabs>
              <w:tab w:val="right" w:leader="dot" w:pos="9062"/>
            </w:tabs>
            <w:rPr>
              <w:rFonts w:eastAsiaTheme="minorEastAsia"/>
              <w:noProof/>
              <w:lang w:eastAsia="hu-HU"/>
            </w:rPr>
          </w:pPr>
          <w:hyperlink w:anchor="_Toc447308154" w:history="1">
            <w:r w:rsidR="001F3D5C" w:rsidRPr="009E56F6">
              <w:rPr>
                <w:rStyle w:val="Hiperhivatkozs"/>
                <w:noProof/>
              </w:rPr>
              <w:t>ApplicationManagement alrendszer</w:t>
            </w:r>
            <w:r w:rsidR="001F3D5C">
              <w:rPr>
                <w:noProof/>
                <w:webHidden/>
              </w:rPr>
              <w:tab/>
            </w:r>
            <w:r w:rsidR="001F3D5C">
              <w:rPr>
                <w:noProof/>
                <w:webHidden/>
              </w:rPr>
              <w:fldChar w:fldCharType="begin"/>
            </w:r>
            <w:r w:rsidR="001F3D5C">
              <w:rPr>
                <w:noProof/>
                <w:webHidden/>
              </w:rPr>
              <w:instrText xml:space="preserve"> PAGEREF _Toc447308154 \h </w:instrText>
            </w:r>
            <w:r w:rsidR="001F3D5C">
              <w:rPr>
                <w:noProof/>
                <w:webHidden/>
              </w:rPr>
            </w:r>
            <w:r w:rsidR="001F3D5C">
              <w:rPr>
                <w:noProof/>
                <w:webHidden/>
              </w:rPr>
              <w:fldChar w:fldCharType="separate"/>
            </w:r>
            <w:r w:rsidR="001F3D5C">
              <w:rPr>
                <w:noProof/>
                <w:webHidden/>
              </w:rPr>
              <w:t>19</w:t>
            </w:r>
            <w:r w:rsidR="001F3D5C">
              <w:rPr>
                <w:noProof/>
                <w:webHidden/>
              </w:rPr>
              <w:fldChar w:fldCharType="end"/>
            </w:r>
          </w:hyperlink>
        </w:p>
        <w:p w14:paraId="70B8B9F0" w14:textId="77777777" w:rsidR="001F3D5C" w:rsidRDefault="0051152E">
          <w:pPr>
            <w:pStyle w:val="TJ3"/>
            <w:tabs>
              <w:tab w:val="right" w:leader="dot" w:pos="9062"/>
            </w:tabs>
            <w:rPr>
              <w:rFonts w:eastAsiaTheme="minorEastAsia"/>
              <w:noProof/>
              <w:lang w:eastAsia="hu-HU"/>
            </w:rPr>
          </w:pPr>
          <w:hyperlink w:anchor="_Toc447308155" w:history="1">
            <w:r w:rsidR="001F3D5C" w:rsidRPr="009E56F6">
              <w:rPr>
                <w:rStyle w:val="Hiperhivatkozs"/>
                <w:noProof/>
              </w:rPr>
              <w:t>IApplicationManagement interfész</w:t>
            </w:r>
            <w:r w:rsidR="001F3D5C">
              <w:rPr>
                <w:noProof/>
                <w:webHidden/>
              </w:rPr>
              <w:tab/>
            </w:r>
            <w:r w:rsidR="001F3D5C">
              <w:rPr>
                <w:noProof/>
                <w:webHidden/>
              </w:rPr>
              <w:fldChar w:fldCharType="begin"/>
            </w:r>
            <w:r w:rsidR="001F3D5C">
              <w:rPr>
                <w:noProof/>
                <w:webHidden/>
              </w:rPr>
              <w:instrText xml:space="preserve"> PAGEREF _Toc447308155 \h </w:instrText>
            </w:r>
            <w:r w:rsidR="001F3D5C">
              <w:rPr>
                <w:noProof/>
                <w:webHidden/>
              </w:rPr>
            </w:r>
            <w:r w:rsidR="001F3D5C">
              <w:rPr>
                <w:noProof/>
                <w:webHidden/>
              </w:rPr>
              <w:fldChar w:fldCharType="separate"/>
            </w:r>
            <w:r w:rsidR="001F3D5C">
              <w:rPr>
                <w:noProof/>
                <w:webHidden/>
              </w:rPr>
              <w:t>19</w:t>
            </w:r>
            <w:r w:rsidR="001F3D5C">
              <w:rPr>
                <w:noProof/>
                <w:webHidden/>
              </w:rPr>
              <w:fldChar w:fldCharType="end"/>
            </w:r>
          </w:hyperlink>
        </w:p>
        <w:p w14:paraId="79C20CFE" w14:textId="77777777" w:rsidR="001F3D5C" w:rsidRDefault="0051152E">
          <w:pPr>
            <w:pStyle w:val="TJ3"/>
            <w:tabs>
              <w:tab w:val="right" w:leader="dot" w:pos="9062"/>
            </w:tabs>
            <w:rPr>
              <w:rFonts w:eastAsiaTheme="minorEastAsia"/>
              <w:noProof/>
              <w:lang w:eastAsia="hu-HU"/>
            </w:rPr>
          </w:pPr>
          <w:hyperlink w:anchor="_Toc447308156" w:history="1">
            <w:r w:rsidR="001F3D5C" w:rsidRPr="009E56F6">
              <w:rPr>
                <w:rStyle w:val="Hiperhivatkozs"/>
                <w:noProof/>
              </w:rPr>
              <w:t>ApplicationManager osztály</w:t>
            </w:r>
            <w:r w:rsidR="001F3D5C">
              <w:rPr>
                <w:noProof/>
                <w:webHidden/>
              </w:rPr>
              <w:tab/>
            </w:r>
            <w:r w:rsidR="001F3D5C">
              <w:rPr>
                <w:noProof/>
                <w:webHidden/>
              </w:rPr>
              <w:fldChar w:fldCharType="begin"/>
            </w:r>
            <w:r w:rsidR="001F3D5C">
              <w:rPr>
                <w:noProof/>
                <w:webHidden/>
              </w:rPr>
              <w:instrText xml:space="preserve"> PAGEREF _Toc447308156 \h </w:instrText>
            </w:r>
            <w:r w:rsidR="001F3D5C">
              <w:rPr>
                <w:noProof/>
                <w:webHidden/>
              </w:rPr>
            </w:r>
            <w:r w:rsidR="001F3D5C">
              <w:rPr>
                <w:noProof/>
                <w:webHidden/>
              </w:rPr>
              <w:fldChar w:fldCharType="separate"/>
            </w:r>
            <w:r w:rsidR="001F3D5C">
              <w:rPr>
                <w:noProof/>
                <w:webHidden/>
              </w:rPr>
              <w:t>19</w:t>
            </w:r>
            <w:r w:rsidR="001F3D5C">
              <w:rPr>
                <w:noProof/>
                <w:webHidden/>
              </w:rPr>
              <w:fldChar w:fldCharType="end"/>
            </w:r>
          </w:hyperlink>
        </w:p>
        <w:p w14:paraId="24796031" w14:textId="77777777" w:rsidR="001F3D5C" w:rsidRDefault="0051152E">
          <w:pPr>
            <w:pStyle w:val="TJ3"/>
            <w:tabs>
              <w:tab w:val="right" w:leader="dot" w:pos="9062"/>
            </w:tabs>
            <w:rPr>
              <w:rFonts w:eastAsiaTheme="minorEastAsia"/>
              <w:noProof/>
              <w:lang w:eastAsia="hu-HU"/>
            </w:rPr>
          </w:pPr>
          <w:hyperlink w:anchor="_Toc447308157" w:history="1">
            <w:r w:rsidR="001F3D5C" w:rsidRPr="009E56F6">
              <w:rPr>
                <w:rStyle w:val="Hiperhivatkozs"/>
                <w:noProof/>
              </w:rPr>
              <w:t>ApplicationUser osztály</w:t>
            </w:r>
            <w:r w:rsidR="001F3D5C">
              <w:rPr>
                <w:noProof/>
                <w:webHidden/>
              </w:rPr>
              <w:tab/>
            </w:r>
            <w:r w:rsidR="001F3D5C">
              <w:rPr>
                <w:noProof/>
                <w:webHidden/>
              </w:rPr>
              <w:fldChar w:fldCharType="begin"/>
            </w:r>
            <w:r w:rsidR="001F3D5C">
              <w:rPr>
                <w:noProof/>
                <w:webHidden/>
              </w:rPr>
              <w:instrText xml:space="preserve"> PAGEREF _Toc447308157 \h </w:instrText>
            </w:r>
            <w:r w:rsidR="001F3D5C">
              <w:rPr>
                <w:noProof/>
                <w:webHidden/>
              </w:rPr>
            </w:r>
            <w:r w:rsidR="001F3D5C">
              <w:rPr>
                <w:noProof/>
                <w:webHidden/>
              </w:rPr>
              <w:fldChar w:fldCharType="separate"/>
            </w:r>
            <w:r w:rsidR="001F3D5C">
              <w:rPr>
                <w:noProof/>
                <w:webHidden/>
              </w:rPr>
              <w:t>19</w:t>
            </w:r>
            <w:r w:rsidR="001F3D5C">
              <w:rPr>
                <w:noProof/>
                <w:webHidden/>
              </w:rPr>
              <w:fldChar w:fldCharType="end"/>
            </w:r>
          </w:hyperlink>
        </w:p>
        <w:p w14:paraId="5F6BEB46" w14:textId="77777777" w:rsidR="001F3D5C" w:rsidRDefault="0051152E">
          <w:pPr>
            <w:pStyle w:val="TJ3"/>
            <w:tabs>
              <w:tab w:val="right" w:leader="dot" w:pos="9062"/>
            </w:tabs>
            <w:rPr>
              <w:rFonts w:eastAsiaTheme="minorEastAsia"/>
              <w:noProof/>
              <w:lang w:eastAsia="hu-HU"/>
            </w:rPr>
          </w:pPr>
          <w:hyperlink w:anchor="_Toc447308158" w:history="1">
            <w:r w:rsidR="001F3D5C" w:rsidRPr="009E56F6">
              <w:rPr>
                <w:rStyle w:val="Hiperhivatkozs"/>
                <w:noProof/>
              </w:rPr>
              <w:t>Role enumeráció</w:t>
            </w:r>
            <w:r w:rsidR="001F3D5C">
              <w:rPr>
                <w:noProof/>
                <w:webHidden/>
              </w:rPr>
              <w:tab/>
            </w:r>
            <w:r w:rsidR="001F3D5C">
              <w:rPr>
                <w:noProof/>
                <w:webHidden/>
              </w:rPr>
              <w:fldChar w:fldCharType="begin"/>
            </w:r>
            <w:r w:rsidR="001F3D5C">
              <w:rPr>
                <w:noProof/>
                <w:webHidden/>
              </w:rPr>
              <w:instrText xml:space="preserve"> PAGEREF _Toc447308158 \h </w:instrText>
            </w:r>
            <w:r w:rsidR="001F3D5C">
              <w:rPr>
                <w:noProof/>
                <w:webHidden/>
              </w:rPr>
            </w:r>
            <w:r w:rsidR="001F3D5C">
              <w:rPr>
                <w:noProof/>
                <w:webHidden/>
              </w:rPr>
              <w:fldChar w:fldCharType="separate"/>
            </w:r>
            <w:r w:rsidR="001F3D5C">
              <w:rPr>
                <w:noProof/>
                <w:webHidden/>
              </w:rPr>
              <w:t>19</w:t>
            </w:r>
            <w:r w:rsidR="001F3D5C">
              <w:rPr>
                <w:noProof/>
                <w:webHidden/>
              </w:rPr>
              <w:fldChar w:fldCharType="end"/>
            </w:r>
          </w:hyperlink>
        </w:p>
        <w:p w14:paraId="4A2DD477" w14:textId="77777777" w:rsidR="001F3D5C" w:rsidRDefault="0051152E">
          <w:pPr>
            <w:pStyle w:val="TJ2"/>
            <w:tabs>
              <w:tab w:val="right" w:leader="dot" w:pos="9062"/>
            </w:tabs>
            <w:rPr>
              <w:rFonts w:eastAsiaTheme="minorEastAsia"/>
              <w:noProof/>
              <w:lang w:eastAsia="hu-HU"/>
            </w:rPr>
          </w:pPr>
          <w:hyperlink w:anchor="_Toc447308159" w:history="1">
            <w:r w:rsidR="001F3D5C" w:rsidRPr="009E56F6">
              <w:rPr>
                <w:rStyle w:val="Hiperhivatkozs"/>
                <w:noProof/>
              </w:rPr>
              <w:t>WebDataManagement alrendszer</w:t>
            </w:r>
            <w:r w:rsidR="001F3D5C">
              <w:rPr>
                <w:noProof/>
                <w:webHidden/>
              </w:rPr>
              <w:tab/>
            </w:r>
            <w:r w:rsidR="001F3D5C">
              <w:rPr>
                <w:noProof/>
                <w:webHidden/>
              </w:rPr>
              <w:fldChar w:fldCharType="begin"/>
            </w:r>
            <w:r w:rsidR="001F3D5C">
              <w:rPr>
                <w:noProof/>
                <w:webHidden/>
              </w:rPr>
              <w:instrText xml:space="preserve"> PAGEREF _Toc447308159 \h </w:instrText>
            </w:r>
            <w:r w:rsidR="001F3D5C">
              <w:rPr>
                <w:noProof/>
                <w:webHidden/>
              </w:rPr>
            </w:r>
            <w:r w:rsidR="001F3D5C">
              <w:rPr>
                <w:noProof/>
                <w:webHidden/>
              </w:rPr>
              <w:fldChar w:fldCharType="separate"/>
            </w:r>
            <w:r w:rsidR="001F3D5C">
              <w:rPr>
                <w:noProof/>
                <w:webHidden/>
              </w:rPr>
              <w:t>20</w:t>
            </w:r>
            <w:r w:rsidR="001F3D5C">
              <w:rPr>
                <w:noProof/>
                <w:webHidden/>
              </w:rPr>
              <w:fldChar w:fldCharType="end"/>
            </w:r>
          </w:hyperlink>
        </w:p>
        <w:p w14:paraId="5B3CB29E" w14:textId="77777777" w:rsidR="001F3D5C" w:rsidRDefault="0051152E">
          <w:pPr>
            <w:pStyle w:val="TJ3"/>
            <w:tabs>
              <w:tab w:val="right" w:leader="dot" w:pos="9062"/>
            </w:tabs>
            <w:rPr>
              <w:rFonts w:eastAsiaTheme="minorEastAsia"/>
              <w:noProof/>
              <w:lang w:eastAsia="hu-HU"/>
            </w:rPr>
          </w:pPr>
          <w:hyperlink w:anchor="_Toc447308160" w:history="1">
            <w:r w:rsidR="001F3D5C" w:rsidRPr="009E56F6">
              <w:rPr>
                <w:rStyle w:val="Hiperhivatkozs"/>
                <w:noProof/>
              </w:rPr>
              <w:t>WebDataManagement</w:t>
            </w:r>
            <w:r w:rsidR="001F3D5C">
              <w:rPr>
                <w:noProof/>
                <w:webHidden/>
              </w:rPr>
              <w:tab/>
            </w:r>
            <w:r w:rsidR="001F3D5C">
              <w:rPr>
                <w:noProof/>
                <w:webHidden/>
              </w:rPr>
              <w:fldChar w:fldCharType="begin"/>
            </w:r>
            <w:r w:rsidR="001F3D5C">
              <w:rPr>
                <w:noProof/>
                <w:webHidden/>
              </w:rPr>
              <w:instrText xml:space="preserve"> PAGEREF _Toc447308160 \h </w:instrText>
            </w:r>
            <w:r w:rsidR="001F3D5C">
              <w:rPr>
                <w:noProof/>
                <w:webHidden/>
              </w:rPr>
            </w:r>
            <w:r w:rsidR="001F3D5C">
              <w:rPr>
                <w:noProof/>
                <w:webHidden/>
              </w:rPr>
              <w:fldChar w:fldCharType="separate"/>
            </w:r>
            <w:r w:rsidR="001F3D5C">
              <w:rPr>
                <w:noProof/>
                <w:webHidden/>
              </w:rPr>
              <w:t>20</w:t>
            </w:r>
            <w:r w:rsidR="001F3D5C">
              <w:rPr>
                <w:noProof/>
                <w:webHidden/>
              </w:rPr>
              <w:fldChar w:fldCharType="end"/>
            </w:r>
          </w:hyperlink>
        </w:p>
        <w:p w14:paraId="429D4BFD" w14:textId="77777777" w:rsidR="001F3D5C" w:rsidRDefault="0051152E">
          <w:pPr>
            <w:pStyle w:val="TJ3"/>
            <w:tabs>
              <w:tab w:val="right" w:leader="dot" w:pos="9062"/>
            </w:tabs>
            <w:rPr>
              <w:rFonts w:eastAsiaTheme="minorEastAsia"/>
              <w:noProof/>
              <w:lang w:eastAsia="hu-HU"/>
            </w:rPr>
          </w:pPr>
          <w:hyperlink w:anchor="_Toc447308161" w:history="1">
            <w:r w:rsidR="001F3D5C" w:rsidRPr="009E56F6">
              <w:rPr>
                <w:rStyle w:val="Hiperhivatkozs"/>
                <w:noProof/>
              </w:rPr>
              <w:t>Web felület</w:t>
            </w:r>
            <w:r w:rsidR="001F3D5C">
              <w:rPr>
                <w:noProof/>
                <w:webHidden/>
              </w:rPr>
              <w:tab/>
            </w:r>
            <w:r w:rsidR="001F3D5C">
              <w:rPr>
                <w:noProof/>
                <w:webHidden/>
              </w:rPr>
              <w:fldChar w:fldCharType="begin"/>
            </w:r>
            <w:r w:rsidR="001F3D5C">
              <w:rPr>
                <w:noProof/>
                <w:webHidden/>
              </w:rPr>
              <w:instrText xml:space="preserve"> PAGEREF _Toc447308161 \h </w:instrText>
            </w:r>
            <w:r w:rsidR="001F3D5C">
              <w:rPr>
                <w:noProof/>
                <w:webHidden/>
              </w:rPr>
            </w:r>
            <w:r w:rsidR="001F3D5C">
              <w:rPr>
                <w:noProof/>
                <w:webHidden/>
              </w:rPr>
              <w:fldChar w:fldCharType="separate"/>
            </w:r>
            <w:r w:rsidR="001F3D5C">
              <w:rPr>
                <w:noProof/>
                <w:webHidden/>
              </w:rPr>
              <w:t>21</w:t>
            </w:r>
            <w:r w:rsidR="001F3D5C">
              <w:rPr>
                <w:noProof/>
                <w:webHidden/>
              </w:rPr>
              <w:fldChar w:fldCharType="end"/>
            </w:r>
          </w:hyperlink>
        </w:p>
        <w:p w14:paraId="2778F4AA" w14:textId="77777777" w:rsidR="001F3D5C" w:rsidRDefault="0051152E">
          <w:pPr>
            <w:pStyle w:val="TJ1"/>
            <w:tabs>
              <w:tab w:val="left" w:pos="440"/>
              <w:tab w:val="right" w:leader="dot" w:pos="9062"/>
            </w:tabs>
            <w:rPr>
              <w:rFonts w:eastAsiaTheme="minorEastAsia"/>
              <w:noProof/>
              <w:lang w:eastAsia="hu-HU"/>
            </w:rPr>
          </w:pPr>
          <w:hyperlink w:anchor="_Toc447308162" w:history="1">
            <w:r w:rsidR="001F3D5C" w:rsidRPr="009E56F6">
              <w:rPr>
                <w:rStyle w:val="Hiperhivatkozs"/>
                <w:noProof/>
              </w:rPr>
              <w:t>1.</w:t>
            </w:r>
            <w:r w:rsidR="001F3D5C">
              <w:rPr>
                <w:rFonts w:eastAsiaTheme="minorEastAsia"/>
                <w:noProof/>
                <w:lang w:eastAsia="hu-HU"/>
              </w:rPr>
              <w:tab/>
            </w:r>
            <w:r w:rsidR="001F3D5C" w:rsidRPr="009E56F6">
              <w:rPr>
                <w:rStyle w:val="Hiperhivatkozs"/>
                <w:noProof/>
              </w:rPr>
              <w:t>melléklet – Használati eset modell</w:t>
            </w:r>
            <w:r w:rsidR="001F3D5C">
              <w:rPr>
                <w:noProof/>
                <w:webHidden/>
              </w:rPr>
              <w:tab/>
            </w:r>
            <w:r w:rsidR="001F3D5C">
              <w:rPr>
                <w:noProof/>
                <w:webHidden/>
              </w:rPr>
              <w:fldChar w:fldCharType="begin"/>
            </w:r>
            <w:r w:rsidR="001F3D5C">
              <w:rPr>
                <w:noProof/>
                <w:webHidden/>
              </w:rPr>
              <w:instrText xml:space="preserve"> PAGEREF _Toc447308162 \h </w:instrText>
            </w:r>
            <w:r w:rsidR="001F3D5C">
              <w:rPr>
                <w:noProof/>
                <w:webHidden/>
              </w:rPr>
            </w:r>
            <w:r w:rsidR="001F3D5C">
              <w:rPr>
                <w:noProof/>
                <w:webHidden/>
              </w:rPr>
              <w:fldChar w:fldCharType="separate"/>
            </w:r>
            <w:r w:rsidR="001F3D5C">
              <w:rPr>
                <w:noProof/>
                <w:webHidden/>
              </w:rPr>
              <w:t>26</w:t>
            </w:r>
            <w:r w:rsidR="001F3D5C">
              <w:rPr>
                <w:noProof/>
                <w:webHidden/>
              </w:rPr>
              <w:fldChar w:fldCharType="end"/>
            </w:r>
          </w:hyperlink>
        </w:p>
        <w:p w14:paraId="664EE9BC" w14:textId="77777777" w:rsidR="001F3D5C" w:rsidRDefault="0051152E">
          <w:pPr>
            <w:pStyle w:val="TJ1"/>
            <w:tabs>
              <w:tab w:val="left" w:pos="440"/>
              <w:tab w:val="right" w:leader="dot" w:pos="9062"/>
            </w:tabs>
            <w:rPr>
              <w:rFonts w:eastAsiaTheme="minorEastAsia"/>
              <w:noProof/>
              <w:lang w:eastAsia="hu-HU"/>
            </w:rPr>
          </w:pPr>
          <w:hyperlink w:anchor="_Toc447308163" w:history="1">
            <w:r w:rsidR="001F3D5C" w:rsidRPr="009E56F6">
              <w:rPr>
                <w:rStyle w:val="Hiperhivatkozs"/>
                <w:noProof/>
              </w:rPr>
              <w:t>2.</w:t>
            </w:r>
            <w:r w:rsidR="001F3D5C">
              <w:rPr>
                <w:rFonts w:eastAsiaTheme="minorEastAsia"/>
                <w:noProof/>
                <w:lang w:eastAsia="hu-HU"/>
              </w:rPr>
              <w:tab/>
            </w:r>
            <w:r w:rsidR="001F3D5C" w:rsidRPr="009E56F6">
              <w:rPr>
                <w:rStyle w:val="Hiperhivatkozs"/>
                <w:noProof/>
              </w:rPr>
              <w:t>melléklet – Analízis modell</w:t>
            </w:r>
            <w:r w:rsidR="001F3D5C">
              <w:rPr>
                <w:noProof/>
                <w:webHidden/>
              </w:rPr>
              <w:tab/>
            </w:r>
            <w:r w:rsidR="001F3D5C">
              <w:rPr>
                <w:noProof/>
                <w:webHidden/>
              </w:rPr>
              <w:fldChar w:fldCharType="begin"/>
            </w:r>
            <w:r w:rsidR="001F3D5C">
              <w:rPr>
                <w:noProof/>
                <w:webHidden/>
              </w:rPr>
              <w:instrText xml:space="preserve"> PAGEREF _Toc447308163 \h </w:instrText>
            </w:r>
            <w:r w:rsidR="001F3D5C">
              <w:rPr>
                <w:noProof/>
                <w:webHidden/>
              </w:rPr>
            </w:r>
            <w:r w:rsidR="001F3D5C">
              <w:rPr>
                <w:noProof/>
                <w:webHidden/>
              </w:rPr>
              <w:fldChar w:fldCharType="separate"/>
            </w:r>
            <w:r w:rsidR="001F3D5C">
              <w:rPr>
                <w:noProof/>
                <w:webHidden/>
              </w:rPr>
              <w:t>27</w:t>
            </w:r>
            <w:r w:rsidR="001F3D5C">
              <w:rPr>
                <w:noProof/>
                <w:webHidden/>
              </w:rPr>
              <w:fldChar w:fldCharType="end"/>
            </w:r>
          </w:hyperlink>
        </w:p>
        <w:p w14:paraId="7C69B22D" w14:textId="77777777" w:rsidR="001F3D5C" w:rsidRDefault="0051152E">
          <w:pPr>
            <w:pStyle w:val="TJ1"/>
            <w:tabs>
              <w:tab w:val="left" w:pos="440"/>
              <w:tab w:val="right" w:leader="dot" w:pos="9062"/>
            </w:tabs>
            <w:rPr>
              <w:rFonts w:eastAsiaTheme="minorEastAsia"/>
              <w:noProof/>
              <w:lang w:eastAsia="hu-HU"/>
            </w:rPr>
          </w:pPr>
          <w:hyperlink w:anchor="_Toc447308164" w:history="1">
            <w:r w:rsidR="001F3D5C" w:rsidRPr="009E56F6">
              <w:rPr>
                <w:rStyle w:val="Hiperhivatkozs"/>
                <w:noProof/>
              </w:rPr>
              <w:t>3.</w:t>
            </w:r>
            <w:r w:rsidR="001F3D5C">
              <w:rPr>
                <w:rFonts w:eastAsiaTheme="minorEastAsia"/>
                <w:noProof/>
                <w:lang w:eastAsia="hu-HU"/>
              </w:rPr>
              <w:tab/>
            </w:r>
            <w:r w:rsidR="001F3D5C" w:rsidRPr="009E56F6">
              <w:rPr>
                <w:rStyle w:val="Hiperhivatkozs"/>
                <w:noProof/>
              </w:rPr>
              <w:t>melléklet – Jegyzőkönyvek</w:t>
            </w:r>
            <w:r w:rsidR="001F3D5C">
              <w:rPr>
                <w:noProof/>
                <w:webHidden/>
              </w:rPr>
              <w:tab/>
            </w:r>
            <w:r w:rsidR="001F3D5C">
              <w:rPr>
                <w:noProof/>
                <w:webHidden/>
              </w:rPr>
              <w:fldChar w:fldCharType="begin"/>
            </w:r>
            <w:r w:rsidR="001F3D5C">
              <w:rPr>
                <w:noProof/>
                <w:webHidden/>
              </w:rPr>
              <w:instrText xml:space="preserve"> PAGEREF _Toc447308164 \h </w:instrText>
            </w:r>
            <w:r w:rsidR="001F3D5C">
              <w:rPr>
                <w:noProof/>
                <w:webHidden/>
              </w:rPr>
            </w:r>
            <w:r w:rsidR="001F3D5C">
              <w:rPr>
                <w:noProof/>
                <w:webHidden/>
              </w:rPr>
              <w:fldChar w:fldCharType="separate"/>
            </w:r>
            <w:r w:rsidR="001F3D5C">
              <w:rPr>
                <w:noProof/>
                <w:webHidden/>
              </w:rPr>
              <w:t>28</w:t>
            </w:r>
            <w:r w:rsidR="001F3D5C">
              <w:rPr>
                <w:noProof/>
                <w:webHidden/>
              </w:rPr>
              <w:fldChar w:fldCharType="end"/>
            </w:r>
          </w:hyperlink>
        </w:p>
        <w:p w14:paraId="7DE5633A" w14:textId="77777777" w:rsidR="0044730A" w:rsidRDefault="0044730A">
          <w:r>
            <w:rPr>
              <w:b/>
              <w:bCs/>
            </w:rPr>
            <w:fldChar w:fldCharType="end"/>
          </w:r>
        </w:p>
      </w:sdtContent>
    </w:sdt>
    <w:p w14:paraId="641CA413" w14:textId="77777777" w:rsidR="0044730A" w:rsidRDefault="0044730A">
      <w:pPr>
        <w:rPr>
          <w:rFonts w:asciiTheme="majorHAnsi" w:eastAsiaTheme="majorEastAsia" w:hAnsiTheme="majorHAnsi" w:cstheme="majorBidi"/>
          <w:b/>
          <w:bCs/>
          <w:color w:val="365F91" w:themeColor="accent1" w:themeShade="BF"/>
          <w:sz w:val="28"/>
          <w:szCs w:val="28"/>
        </w:rPr>
      </w:pPr>
      <w:r>
        <w:br w:type="page"/>
      </w:r>
    </w:p>
    <w:p w14:paraId="39CF5E6B" w14:textId="77777777" w:rsidR="009F1EA1" w:rsidRDefault="009F1EA1" w:rsidP="009F1EA1">
      <w:pPr>
        <w:pStyle w:val="Cmsor1"/>
        <w:jc w:val="both"/>
      </w:pPr>
      <w:bookmarkStart w:id="0" w:name="_Toc447308135"/>
      <w:r>
        <w:lastRenderedPageBreak/>
        <w:t>A megrendelő igényei</w:t>
      </w:r>
      <w:bookmarkEnd w:id="0"/>
    </w:p>
    <w:p w14:paraId="63660FD4" w14:textId="77777777" w:rsidR="009F1EA1" w:rsidRPr="009F1EA1" w:rsidRDefault="009F1EA1" w:rsidP="009F1EA1">
      <w:pPr>
        <w:jc w:val="both"/>
      </w:pPr>
    </w:p>
    <w:p w14:paraId="5D7A1380" w14:textId="77777777" w:rsidR="009F1EA1" w:rsidRDefault="009F1EA1" w:rsidP="009F1EA1">
      <w:pPr>
        <w:jc w:val="both"/>
      </w:pPr>
      <w:r>
        <w:t xml:space="preserve">A projekt célja egy olyan grafikus felhasználói felülettel rendelkező asztali alkalmazás elkészítése, amely egy magánkórház ügyviteli és adminisztrációs folyamatait támogatja. </w:t>
      </w:r>
    </w:p>
    <w:p w14:paraId="2F4B0D63" w14:textId="77777777" w:rsidR="009F1EA1" w:rsidRDefault="009F1EA1" w:rsidP="009F1EA1">
      <w:pPr>
        <w:jc w:val="both"/>
      </w:pPr>
      <w:r>
        <w:t xml:space="preserve">A magánkórház ügyfeleinek egészségügyi ellátást biztosít, melynek keretében az ügyfél által választott, vagy éppen a szakorvos által ajánlott kezeléseket, terápiákat az ügyfél az állami egészségügyi rendszeren kívül igénybe veheti. Az ügyfelek megfelelő kiszolgálása érdekében ezért szükség van egy egyszerűen kezelhető, jól működő adminisztrációs eszközre, amelyben a betegek, a kezelésükhöz szükséges berendezések, tárgyi eszköz nyilvántartására lehetőség van, valamint a kórház részleteit is menedzselni lehet. </w:t>
      </w:r>
    </w:p>
    <w:p w14:paraId="6D4D5A6A" w14:textId="77777777" w:rsidR="009F1EA1" w:rsidRDefault="009F1EA1" w:rsidP="009F1EA1">
      <w:pPr>
        <w:jc w:val="both"/>
      </w:pPr>
      <w:r>
        <w:t xml:space="preserve">Mivel betegellátással kapcsolatos bizalmas adatokról és nagyfokú felelősséggel járó eljárások adminisztrálásáról van szó, ezért fontos szempont a biztonságos adattárolás és jogosultságok felhasználói szerepkörök szerinti kezelése. Kritikus műveletek kezdeményezése esetén (pl. műtét) szükséges lehet az ismételt azonosítás. Az adatok egy központi adatbázis szerverről érhetőek el, ez az adatok jogosultságok mentén történő differenciált hozzáférését is lehetővé teszi. </w:t>
      </w:r>
    </w:p>
    <w:p w14:paraId="4B929157" w14:textId="77777777" w:rsidR="009F1EA1" w:rsidRDefault="009F1EA1" w:rsidP="009F1EA1">
      <w:pPr>
        <w:jc w:val="both"/>
      </w:pPr>
      <w:r>
        <w:t>A szoftver moduláris felépítésű, cél, hogy a kezdeti modulok által nyújtott funkcionalitás a jövőben további modulok hozzáadásával egyszerűen bővíthető legyen. A megrendelő négy modul elkészítését várja el, sikeres szállítás esetén pedig lehetőség szerint további modulokat is rendelne.</w:t>
      </w:r>
    </w:p>
    <w:p w14:paraId="50DE81C2" w14:textId="77777777" w:rsidR="009F1EA1" w:rsidRDefault="009F1EA1" w:rsidP="009F1EA1">
      <w:pPr>
        <w:jc w:val="both"/>
      </w:pPr>
      <w:r>
        <w:t xml:space="preserve">A szoftverrendszer által kezelt adatbázist mind grafikus, mint parancssoros felületen lehet kezelni, az adatbázis jellege miatt azonban bizonyos adminisztrációs és lekérdező parancsok megvalósításának grafikus implementációját nem végezzük el (az iparági sztenderd szerint ezek parancssorban kezelt funkciók (pl. View létrehozása stb.)). A szoftver </w:t>
      </w:r>
      <w:r w:rsidR="0044730A">
        <w:t xml:space="preserve">grafikus </w:t>
      </w:r>
      <w:r>
        <w:t>kezelői felület</w:t>
      </w:r>
      <w:r w:rsidR="0044730A">
        <w:t>t</w:t>
      </w:r>
      <w:r>
        <w:t>e</w:t>
      </w:r>
      <w:r w:rsidR="0044730A">
        <w:t>l rendelkezik</w:t>
      </w:r>
      <w:r>
        <w:t>, mely lehetőséget nyújt az alábbi tevékenységek elvégzésére:</w:t>
      </w:r>
    </w:p>
    <w:p w14:paraId="0324D070" w14:textId="77777777" w:rsidR="009F1EA1" w:rsidRDefault="009F1EA1" w:rsidP="009F1EA1">
      <w:pPr>
        <w:jc w:val="both"/>
      </w:pPr>
      <w:r>
        <w:t>A betegnyilvántartó felületen új</w:t>
      </w:r>
      <w:r w:rsidRPr="00B947BE">
        <w:t xml:space="preserve"> beteg felvétele, adatváltoztatás lehetősége valamint a kórtörténet </w:t>
      </w:r>
      <w:r>
        <w:t xml:space="preserve">megjelenítése lehetséges. </w:t>
      </w:r>
      <w:r w:rsidRPr="00B947BE">
        <w:t>Minden szerepkör használja, első alkalommal a betegirányító betegfelvétel eljárást ír ki, amivel hozzárendeli a beteget egy szakosztályhoz. A szakorvosok előjegyezhetik a pácienseket különböző eljárásokra (vizsgálat, kezelés), ezek eredményei ide kerülnek feltöltésre az egyéb betegellátással kapcsolatos dokumentumokkal egyetemben. Minden eljárásnak meghatározott díja van, mely az eljárás után hozzáíródik a beteg egyenlegéhez. A zárójelentés kézhezvételekor a beteg megkapja a kezelési költségek összesítő számláját, melyet köteles kiegyenlíteni.</w:t>
      </w:r>
    </w:p>
    <w:p w14:paraId="365D0DD0" w14:textId="77777777" w:rsidR="009F1EA1" w:rsidRDefault="009F1EA1" w:rsidP="009F1EA1">
      <w:pPr>
        <w:jc w:val="both"/>
      </w:pPr>
      <w:r>
        <w:t xml:space="preserve">Az eszköznyilvántartó felületen lehet a kórház eszköz parkját listázni (pl. általános eszközök, mint gézlap, gyógyszerek, orvosi eszközök, ruházat stb.). Bizonyos kezelések eszközigényének kezelésére ad lehetőséget. </w:t>
      </w:r>
    </w:p>
    <w:p w14:paraId="2AE7B617" w14:textId="77777777" w:rsidR="009F1EA1" w:rsidRDefault="009F1EA1" w:rsidP="009F1EA1">
      <w:pPr>
        <w:jc w:val="both"/>
      </w:pPr>
      <w:r>
        <w:t xml:space="preserve">A kórházi hierarchia adminisztrációs felületen lehet a kórház struktúráját felépíteni, osztályokat, részlegeket létrehozni, törölni, alkalmazottak adatait elérni, létrehozni, módosítani, törölni, alkalmazottakat szervezeti egységekhez rendelni, vezetőket kijelölni. Kiegészül még a kórházépület logikai modelljével, az egyes kórtermek, laborok adataival is. </w:t>
      </w:r>
    </w:p>
    <w:p w14:paraId="16414C73" w14:textId="77777777" w:rsidR="009F1EA1" w:rsidRPr="009F1EA1" w:rsidRDefault="009F1EA1" w:rsidP="009F1EA1">
      <w:pPr>
        <w:jc w:val="both"/>
      </w:pPr>
      <w:r>
        <w:t>A regisztrációval rendelkező ügyfelek egy weblapon keresztül autentikáció után hozzáférnek a kezelési adataikhoz, a kezelésük során keletkezett dokumentumokhoz.</w:t>
      </w:r>
      <w:r w:rsidRPr="009F1EA1">
        <w:t xml:space="preserve"> </w:t>
      </w:r>
    </w:p>
    <w:p w14:paraId="621EA52D" w14:textId="77777777" w:rsidR="009F1EA1" w:rsidRDefault="009F1EA1" w:rsidP="0044730A">
      <w:pPr>
        <w:pStyle w:val="Cmsor1"/>
        <w:jc w:val="both"/>
      </w:pPr>
      <w:bookmarkStart w:id="1" w:name="_Toc447308136"/>
      <w:r>
        <w:lastRenderedPageBreak/>
        <w:t>A rendszer környezete</w:t>
      </w:r>
      <w:bookmarkEnd w:id="1"/>
    </w:p>
    <w:p w14:paraId="4CB3A18A" w14:textId="77777777" w:rsidR="009F1EA1" w:rsidRDefault="009F1EA1" w:rsidP="009F1EA1">
      <w:pPr>
        <w:jc w:val="both"/>
      </w:pPr>
    </w:p>
    <w:p w14:paraId="2248FE15" w14:textId="77777777" w:rsidR="009F1EA1" w:rsidRDefault="009F1EA1" w:rsidP="009F1EA1">
      <w:pPr>
        <w:jc w:val="both"/>
      </w:pPr>
      <w:r>
        <w:t>A kórházban kialakított rendszer magját egy központi szerveren futó adatbázis szolgáltatás (MyS</w:t>
      </w:r>
      <w:r w:rsidR="00A766AD">
        <w:t>QL</w:t>
      </w:r>
      <w:r>
        <w:t>) adja, melyet különböző jogosultsági szinteken lehet elérni belső hálózaton (intraneten) a kliensalkalmazással vagy böngésző segítségével interneten keresztül.</w:t>
      </w:r>
    </w:p>
    <w:p w14:paraId="65482206" w14:textId="77777777" w:rsidR="009F1EA1" w:rsidRDefault="009F1EA1" w:rsidP="009F1EA1">
      <w:pPr>
        <w:jc w:val="both"/>
      </w:pPr>
      <w:r>
        <w:t>A központi szerver operációs rendszere tulajdonképpen tetszőleges lehet, az alábbi funkcionalitásokat kell kiszolgálnia:</w:t>
      </w:r>
    </w:p>
    <w:p w14:paraId="1B4E3B70" w14:textId="77777777" w:rsidR="009F1EA1" w:rsidRDefault="009F1EA1" w:rsidP="009F1EA1">
      <w:pPr>
        <w:pStyle w:val="Listaszerbekezds"/>
        <w:numPr>
          <w:ilvl w:val="0"/>
          <w:numId w:val="1"/>
        </w:numPr>
        <w:jc w:val="both"/>
      </w:pPr>
      <w:r>
        <w:t>MySQL adatbázis szerver</w:t>
      </w:r>
    </w:p>
    <w:p w14:paraId="234B09D0" w14:textId="77777777" w:rsidR="009F1EA1" w:rsidRDefault="009F1EA1" w:rsidP="009F1EA1">
      <w:pPr>
        <w:pStyle w:val="Listaszerbekezds"/>
        <w:numPr>
          <w:ilvl w:val="0"/>
          <w:numId w:val="1"/>
        </w:numPr>
        <w:jc w:val="both"/>
      </w:pPr>
      <w:r>
        <w:t xml:space="preserve">Webserver szolgáltatás (Java – Glassfish, php) </w:t>
      </w:r>
    </w:p>
    <w:p w14:paraId="10C4270A" w14:textId="77777777" w:rsidR="009F1EA1" w:rsidRDefault="009F1EA1" w:rsidP="009F1EA1">
      <w:pPr>
        <w:pStyle w:val="Listaszerbekezds"/>
        <w:numPr>
          <w:ilvl w:val="0"/>
          <w:numId w:val="1"/>
        </w:numPr>
        <w:jc w:val="both"/>
      </w:pPr>
      <w:r>
        <w:t>Tűzfal</w:t>
      </w:r>
    </w:p>
    <w:p w14:paraId="501A6022" w14:textId="77777777" w:rsidR="009F1EA1" w:rsidRDefault="009F1EA1" w:rsidP="009F1EA1">
      <w:pPr>
        <w:jc w:val="both"/>
      </w:pPr>
      <w:r>
        <w:t xml:space="preserve">Az igényeket figyelembe véve az ajánlott operációs rendszer az </w:t>
      </w:r>
      <w:r w:rsidRPr="009F1EA1">
        <w:t>Ubuntu Server 14.04.4 LTS</w:t>
      </w:r>
      <w:r>
        <w:t xml:space="preserve"> (64 bit).</w:t>
      </w:r>
    </w:p>
    <w:p w14:paraId="1EE6C65B" w14:textId="77777777" w:rsidR="000B536E" w:rsidRDefault="009F1EA1" w:rsidP="009F1EA1">
      <w:pPr>
        <w:jc w:val="both"/>
      </w:pPr>
      <w:r>
        <w:t>A kórház különböző osztályain</w:t>
      </w:r>
      <w:r w:rsidR="00DD1F55">
        <w:t>, orvosi szobák, laborok, irodák és a recepció is egy-egy kliens számítógéppel rendelkeznek, melyeken Windows 7, vagy ennél ú</w:t>
      </w:r>
      <w:r w:rsidR="000B536E">
        <w:t xml:space="preserve">jabb Windows operációs rendszer üzemel </w:t>
      </w:r>
      <w:r w:rsidR="00DD1F55">
        <w:t>(</w:t>
      </w:r>
      <w:r w:rsidR="000B536E">
        <w:t xml:space="preserve">8, 8.1, 10 stb). </w:t>
      </w:r>
    </w:p>
    <w:p w14:paraId="165447E9" w14:textId="77777777" w:rsidR="000B536E" w:rsidRDefault="005C7A61" w:rsidP="000B536E">
      <w:pPr>
        <w:keepNext/>
        <w:jc w:val="both"/>
      </w:pPr>
      <w:r>
        <w:rPr>
          <w:noProof/>
          <w:sz w:val="24"/>
          <w:szCs w:val="24"/>
          <w:lang w:eastAsia="hu-HU"/>
        </w:rPr>
        <w:drawing>
          <wp:inline distT="0" distB="0" distL="0" distR="0" wp14:anchorId="0C645005" wp14:editId="7F5E8EAD">
            <wp:extent cx="5760720" cy="44821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482107"/>
                    </a:xfrm>
                    <a:prstGeom prst="rect">
                      <a:avLst/>
                    </a:prstGeom>
                    <a:noFill/>
                    <a:ln>
                      <a:noFill/>
                    </a:ln>
                  </pic:spPr>
                </pic:pic>
              </a:graphicData>
            </a:graphic>
          </wp:inline>
        </w:drawing>
      </w:r>
    </w:p>
    <w:p w14:paraId="3A57679F" w14:textId="77777777" w:rsidR="009F1EA1" w:rsidRDefault="00930D41" w:rsidP="000B536E">
      <w:pPr>
        <w:pStyle w:val="Kpalrs"/>
        <w:jc w:val="center"/>
      </w:pPr>
      <w:fldSimple w:instr=" SEQ ábra \* ARABIC ">
        <w:r w:rsidR="00404820">
          <w:rPr>
            <w:noProof/>
          </w:rPr>
          <w:t>1</w:t>
        </w:r>
      </w:fldSimple>
      <w:r w:rsidR="000B536E">
        <w:t>. ábra - A rendszer környezete</w:t>
      </w:r>
    </w:p>
    <w:p w14:paraId="462F1E85" w14:textId="77777777" w:rsidR="000B536E" w:rsidRPr="009F1EA1" w:rsidRDefault="000B536E" w:rsidP="009F1EA1">
      <w:pPr>
        <w:jc w:val="both"/>
      </w:pPr>
      <w:r>
        <w:t>A rendszer felépítését figyelembe véve a kliensalkalmazást a Microsoft .NET 4.5 keretrendszerre építve fejlesztjük, készítjük el.</w:t>
      </w:r>
    </w:p>
    <w:p w14:paraId="18B2B367" w14:textId="77777777" w:rsidR="00932C91" w:rsidRDefault="00932C91" w:rsidP="0044730A">
      <w:pPr>
        <w:pStyle w:val="Cmsor1"/>
      </w:pPr>
      <w:bookmarkStart w:id="2" w:name="_Toc447308137"/>
      <w:r>
        <w:lastRenderedPageBreak/>
        <w:t>A rendszer szerkezete</w:t>
      </w:r>
      <w:bookmarkEnd w:id="2"/>
    </w:p>
    <w:p w14:paraId="1A993D27" w14:textId="77777777" w:rsidR="00EA47EE" w:rsidRDefault="00EA47EE" w:rsidP="005B58D4"/>
    <w:p w14:paraId="03CBC6A1" w14:textId="77777777" w:rsidR="00A766AD" w:rsidRDefault="005B58D4" w:rsidP="00DA76C2">
      <w:pPr>
        <w:jc w:val="both"/>
      </w:pPr>
      <w:r>
        <w:t>A rendszert a kívánt moduláris felépítést figyelembe vév</w:t>
      </w:r>
      <w:r w:rsidR="00201F22">
        <w:t xml:space="preserve">e alrendszerekre osztottuk fel, </w:t>
      </w:r>
      <w:r w:rsidR="00A766AD">
        <w:t>m</w:t>
      </w:r>
      <w:r>
        <w:t>eghatároztuk a rendszer környezet</w:t>
      </w:r>
      <w:r w:rsidR="00A766AD">
        <w:t xml:space="preserve">ét alkotó azon elemeket melyek az implementáláshoz és a későbbi működéshez szükségesek. </w:t>
      </w:r>
    </w:p>
    <w:p w14:paraId="3B8FD093" w14:textId="77777777" w:rsidR="00201F22" w:rsidRDefault="00201F22" w:rsidP="00DA76C2">
      <w:pPr>
        <w:jc w:val="both"/>
      </w:pPr>
      <w:r>
        <w:rPr>
          <w:noProof/>
          <w:lang w:eastAsia="hu-HU"/>
        </w:rPr>
        <w:drawing>
          <wp:inline distT="0" distB="0" distL="0" distR="0" wp14:anchorId="69949242" wp14:editId="03BBE14C">
            <wp:extent cx="5760720" cy="538074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380746"/>
                    </a:xfrm>
                    <a:prstGeom prst="rect">
                      <a:avLst/>
                    </a:prstGeom>
                    <a:noFill/>
                    <a:ln>
                      <a:noFill/>
                    </a:ln>
                  </pic:spPr>
                </pic:pic>
              </a:graphicData>
            </a:graphic>
          </wp:inline>
        </w:drawing>
      </w:r>
    </w:p>
    <w:p w14:paraId="17417930" w14:textId="77777777" w:rsidR="00DA76C2" w:rsidRDefault="00A766AD" w:rsidP="00D00BCA">
      <w:pPr>
        <w:jc w:val="both"/>
      </w:pPr>
      <w:r>
        <w:t>A megjelenítési szinten két alrendszer található, ezek tartalmazzák az asztali és webes felhasználói felületek megjelenítéséhez szükséges osztályokat.</w:t>
      </w:r>
    </w:p>
    <w:p w14:paraId="45D2DB7D" w14:textId="77777777" w:rsidR="00D00BCA" w:rsidRDefault="00A766AD" w:rsidP="00D00BCA">
      <w:pPr>
        <w:jc w:val="both"/>
      </w:pPr>
      <w:r>
        <w:t xml:space="preserve">Az alkalmazási szinten </w:t>
      </w:r>
      <w:r w:rsidR="00D00BCA">
        <w:t>a</w:t>
      </w:r>
      <w:r>
        <w:t xml:space="preserve"> HospitalManagement, PatientManagement és InventoryManagement alrendszerek biztosítják az asztali alkalmazás fentiekben már ré</w:t>
      </w:r>
      <w:r w:rsidR="00D00BCA">
        <w:t>szletezett moduljainak működésé</w:t>
      </w:r>
      <w:ins w:id="3" w:author="Peet" w:date="2016-04-01T21:41:00Z">
        <w:r w:rsidR="00267C06">
          <w:t>t</w:t>
        </w:r>
      </w:ins>
      <w:r>
        <w:t xml:space="preserve">. </w:t>
      </w:r>
      <w:r w:rsidR="00DA76C2">
        <w:t>Az ApplicationManagement alrendszer kezeli a bejelentkezett felhasználót, annak jogosultságát és az alrendszer többi moduljának használatához szükséges adatokat.</w:t>
      </w:r>
      <w:r w:rsidR="00201F22">
        <w:t xml:space="preserve"> </w:t>
      </w:r>
      <w:r w:rsidR="00D00BCA">
        <w:t>Itt</w:t>
      </w:r>
      <w:r>
        <w:t xml:space="preserve"> talá</w:t>
      </w:r>
      <w:r w:rsidR="00D00BCA">
        <w:t xml:space="preserve">lható </w:t>
      </w:r>
      <w:r>
        <w:t>a WebDataManagement al</w:t>
      </w:r>
      <w:r w:rsidR="00D00BCA">
        <w:t xml:space="preserve">rendszer, </w:t>
      </w:r>
      <w:r w:rsidR="00DA76C2">
        <w:t>mely a webes felületnek biztosít hasonló funkcionalitást.</w:t>
      </w:r>
    </w:p>
    <w:p w14:paraId="453B14F7" w14:textId="77777777" w:rsidR="00DA76C2" w:rsidRDefault="00A766AD" w:rsidP="00D00BCA">
      <w:pPr>
        <w:jc w:val="both"/>
      </w:pPr>
      <w:r w:rsidRPr="00A766AD">
        <w:t xml:space="preserve">A köztes szinten található a .NET keretrendszert szimbolizáló csomag, a rendszerelemek közül közvetlenül nem használ fel az alkalmazás. </w:t>
      </w:r>
    </w:p>
    <w:p w14:paraId="06A0174F" w14:textId="77777777" w:rsidR="009F1EA1" w:rsidRPr="0031370A" w:rsidRDefault="00DA76C2" w:rsidP="0031370A">
      <w:pPr>
        <w:pStyle w:val="Cmsor2"/>
      </w:pPr>
      <w:r>
        <w:br w:type="page"/>
      </w:r>
      <w:bookmarkStart w:id="4" w:name="_Toc447308138"/>
      <w:r w:rsidR="00311C29">
        <w:lastRenderedPageBreak/>
        <w:t>HospitalManagement alrendszer</w:t>
      </w:r>
      <w:bookmarkEnd w:id="4"/>
      <w:r w:rsidR="00311C29">
        <w:t xml:space="preserve"> </w:t>
      </w:r>
    </w:p>
    <w:p w14:paraId="46AAE16E" w14:textId="77777777" w:rsidR="00932C91" w:rsidRDefault="00932C91" w:rsidP="009F1EA1">
      <w:pPr>
        <w:jc w:val="both"/>
      </w:pPr>
    </w:p>
    <w:p w14:paraId="2497077D" w14:textId="77777777" w:rsidR="00932C91" w:rsidRDefault="00932C91" w:rsidP="009F1EA1">
      <w:pPr>
        <w:jc w:val="both"/>
      </w:pPr>
      <w:r>
        <w:t>A kórházi intézmény hierarchia kezelésére szolgáló modul, melyben két fő részre oszthatók az elvégezhető műveletek. Az egyik az intézeti egységek, másik pedig az alkalmazottak kezelésére szolgáló funkciókat tartalmazza.</w:t>
      </w:r>
    </w:p>
    <w:p w14:paraId="510707AC" w14:textId="77777777" w:rsidR="00932C91" w:rsidRDefault="009F1EA1" w:rsidP="00932C91">
      <w:pPr>
        <w:keepNext/>
        <w:jc w:val="both"/>
      </w:pPr>
      <w:r>
        <w:rPr>
          <w:noProof/>
          <w:sz w:val="24"/>
          <w:szCs w:val="24"/>
          <w:lang w:eastAsia="hu-HU"/>
        </w:rPr>
        <w:drawing>
          <wp:inline distT="0" distB="0" distL="0" distR="0" wp14:anchorId="59BEC2A0" wp14:editId="063D5FCD">
            <wp:extent cx="5760720" cy="6463030"/>
            <wp:effectExtent l="0" t="0" r="0" b="0"/>
            <wp:docPr id="2" name="Kép 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6463030"/>
                    </a:xfrm>
                    <a:prstGeom prst="rect">
                      <a:avLst/>
                    </a:prstGeom>
                    <a:noFill/>
                    <a:ln>
                      <a:noFill/>
                    </a:ln>
                  </pic:spPr>
                </pic:pic>
              </a:graphicData>
            </a:graphic>
          </wp:inline>
        </w:drawing>
      </w:r>
    </w:p>
    <w:p w14:paraId="15BE3358" w14:textId="77777777" w:rsidR="00506606" w:rsidRDefault="00930D41" w:rsidP="00932C91">
      <w:pPr>
        <w:pStyle w:val="Kpalrs"/>
        <w:jc w:val="center"/>
        <w:rPr>
          <w:noProof/>
        </w:rPr>
      </w:pPr>
      <w:fldSimple w:instr=" SEQ ábra \* ARABIC ">
        <w:r w:rsidR="00404820">
          <w:rPr>
            <w:noProof/>
          </w:rPr>
          <w:t>2</w:t>
        </w:r>
      </w:fldSimple>
      <w:r w:rsidR="00932C91">
        <w:t>. ábra - Kórház adminisztráció</w:t>
      </w:r>
      <w:r w:rsidR="00932C91">
        <w:rPr>
          <w:noProof/>
        </w:rPr>
        <w:t xml:space="preserve"> alrendszer osztályai</w:t>
      </w:r>
    </w:p>
    <w:p w14:paraId="3CC472FD" w14:textId="77777777" w:rsidR="006F2B66" w:rsidRDefault="006F2B66">
      <w:pPr>
        <w:rPr>
          <w:rFonts w:asciiTheme="majorHAnsi" w:eastAsiaTheme="majorEastAsia" w:hAnsiTheme="majorHAnsi" w:cstheme="majorBidi"/>
          <w:b/>
          <w:bCs/>
          <w:color w:val="4F81BD" w:themeColor="accent1"/>
        </w:rPr>
      </w:pPr>
      <w:r>
        <w:br w:type="page"/>
      </w:r>
    </w:p>
    <w:p w14:paraId="577C1A57" w14:textId="77777777" w:rsidR="00932C91" w:rsidRDefault="00932C91" w:rsidP="00646F2C">
      <w:pPr>
        <w:pStyle w:val="Cmsor3"/>
      </w:pPr>
      <w:bookmarkStart w:id="5" w:name="_Toc447308139"/>
      <w:r>
        <w:lastRenderedPageBreak/>
        <w:t>HospitalManager osztály</w:t>
      </w:r>
      <w:bookmarkEnd w:id="5"/>
    </w:p>
    <w:p w14:paraId="4F0B71EB" w14:textId="77777777" w:rsidR="00932C91" w:rsidRDefault="00932C91" w:rsidP="00932C91">
      <w:pPr>
        <w:jc w:val="both"/>
      </w:pPr>
      <w:r>
        <w:t xml:space="preserve">Az alrendszer aktív osztálya, melyből az alkalmazás futása során egyetlen példány készül és végigköveti az alkalmazás élettartamát. </w:t>
      </w:r>
    </w:p>
    <w:p w14:paraId="051E16F2" w14:textId="77777777" w:rsidR="00932C91" w:rsidRDefault="00932C91" w:rsidP="00932C91">
      <w:pPr>
        <w:keepNext/>
        <w:jc w:val="center"/>
      </w:pPr>
      <w:r>
        <w:rPr>
          <w:noProof/>
          <w:lang w:eastAsia="hu-HU"/>
        </w:rPr>
        <w:drawing>
          <wp:inline distT="0" distB="0" distL="0" distR="0" wp14:anchorId="7B90EF9F" wp14:editId="024590CA">
            <wp:extent cx="2497455" cy="1446530"/>
            <wp:effectExtent l="0" t="0" r="0" b="1270"/>
            <wp:docPr id="15" name="Kép 15" descr="O:\Dokumentumok\Suli\Szoftvertechnologia II\git\oe-nik-softtech2-private-hospital\document\2. Kidolgozás\Kórház adminisztráció\Hospital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Dokumentumok\Suli\Szoftvertechnologia II\git\oe-nik-softtech2-private-hospital\document\2. Kidolgozás\Kórház adminisztráció\HospitalManag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7455" cy="1446530"/>
                    </a:xfrm>
                    <a:prstGeom prst="rect">
                      <a:avLst/>
                    </a:prstGeom>
                    <a:noFill/>
                    <a:ln>
                      <a:noFill/>
                    </a:ln>
                  </pic:spPr>
                </pic:pic>
              </a:graphicData>
            </a:graphic>
          </wp:inline>
        </w:drawing>
      </w:r>
    </w:p>
    <w:p w14:paraId="6E62FBD5" w14:textId="77777777" w:rsidR="00932C91" w:rsidRDefault="00930D41" w:rsidP="00932C91">
      <w:pPr>
        <w:pStyle w:val="Kpalrs"/>
        <w:jc w:val="center"/>
      </w:pPr>
      <w:fldSimple w:instr=" SEQ ábra \* ARABIC ">
        <w:r w:rsidR="00404820">
          <w:rPr>
            <w:noProof/>
          </w:rPr>
          <w:t>3</w:t>
        </w:r>
      </w:fldSimple>
      <w:r w:rsidR="00932C91">
        <w:t>. ábra - HospitalManager osztály</w:t>
      </w:r>
    </w:p>
    <w:p w14:paraId="666403E0" w14:textId="77777777" w:rsidR="00932C91" w:rsidRDefault="008A3D3C" w:rsidP="00932C91">
      <w:pPr>
        <w:jc w:val="both"/>
      </w:pPr>
      <w:r>
        <w:t>A 2.</w:t>
      </w:r>
      <w:r w:rsidR="000E3101">
        <w:t xml:space="preserve"> ábrán látható, hogy a HospitalManager osztálynak egy Hospital típusú (és megnevezésű) adattagja van, tulajdonképpen ezen keresztül érhető el a teljes hierarchiai szerkezet. Az adattag elérését a tulajdonságoknál megszokott módon a „get” művelettel végezzük el.</w:t>
      </w:r>
    </w:p>
    <w:p w14:paraId="25F59EFD" w14:textId="77777777" w:rsidR="000E3101" w:rsidRDefault="004B4A88" w:rsidP="00932C91">
      <w:pPr>
        <w:jc w:val="both"/>
      </w:pPr>
      <w:r>
        <w:t>Hat alap funkciót ellátó metódust implementál az osztály, melyek interfészen keresztül hívhatók meg. Ezek segítségével lehet a kórházi rendszer hierarchiáját szerkeszteni. A két fő csoportja a műveleteknek: intézményi egység kezelés valamint alkalmazott kezelés. Mindkét csoportban három metódus van, Add, Remove és Update. Ezek sorban, ahogy a nevük is utal rá, a hozzáadás, eltávolítás és a módosítás.</w:t>
      </w:r>
    </w:p>
    <w:p w14:paraId="5AE117FD" w14:textId="77777777" w:rsidR="004B4A88" w:rsidRDefault="004B4A88" w:rsidP="00932C91">
      <w:pPr>
        <w:jc w:val="both"/>
      </w:pPr>
      <w:r>
        <w:t>Mivel az egyes hierarchiai szintek lista szerkezetekben kerülnek tárolásra, egy segéd metódusra is szükség van, nevezetesen a FindParentUnit()-re, hogy intézeti egység eltávolítása során az törölhető legyen a lista szerkezetből.</w:t>
      </w:r>
    </w:p>
    <w:p w14:paraId="08623B13" w14:textId="77777777" w:rsidR="00C119ED" w:rsidRDefault="00C119ED" w:rsidP="00932C91">
      <w:pPr>
        <w:jc w:val="both"/>
      </w:pPr>
      <w:r>
        <w:t>Az UpdateDatabase() egy segéd metódus, mely az egyes elemek módosításának érvényesítésekor kerül meghívásra. Használatával a módosított értékek beírásra kerülnek az adatbázisba és a változtatás visszavonhatatlan lesz.</w:t>
      </w:r>
    </w:p>
    <w:p w14:paraId="3B810C8A" w14:textId="77777777" w:rsidR="00932C91" w:rsidRDefault="00932C91" w:rsidP="00646F2C">
      <w:pPr>
        <w:pStyle w:val="Cmsor3"/>
      </w:pPr>
      <w:bookmarkStart w:id="6" w:name="_Toc447308140"/>
      <w:r>
        <w:t>Unit osztály</w:t>
      </w:r>
      <w:bookmarkEnd w:id="6"/>
    </w:p>
    <w:p w14:paraId="60CACC4B" w14:textId="77777777" w:rsidR="00C36D80" w:rsidRDefault="00C36D80" w:rsidP="00932C91">
      <w:pPr>
        <w:jc w:val="both"/>
      </w:pPr>
      <w:r>
        <w:t>Ez az osztály szolgál ősosztályként az összes intézményi egység számára. Tulajdonképpen csak két adattagot tartalmaz, melyeket tulajdonságokon keresztül érhetünk el. Ezek a manager, amely egy Employee típusú adattag, referenciát tartalmaz arra az alkalmazottra, aki az intézeti egységet vezeti, másik pedig a name, ami string típusú, az osztály megnevezését tartalmazza.</w:t>
      </w:r>
    </w:p>
    <w:p w14:paraId="5F0C41FF" w14:textId="77777777" w:rsidR="00C36D80" w:rsidRDefault="00C36D80" w:rsidP="00C36D80">
      <w:pPr>
        <w:keepNext/>
        <w:jc w:val="center"/>
      </w:pPr>
      <w:r>
        <w:rPr>
          <w:noProof/>
          <w:lang w:eastAsia="hu-HU"/>
        </w:rPr>
        <w:drawing>
          <wp:inline distT="0" distB="0" distL="0" distR="0" wp14:anchorId="41D049C2" wp14:editId="6EAA700B">
            <wp:extent cx="2304415" cy="1602105"/>
            <wp:effectExtent l="0" t="0" r="635" b="0"/>
            <wp:docPr id="16" name="Kép 16" descr="O:\Dokumentumok\Suli\Szoftvertechnologia II\git\oe-nik-softtech2-private-hospital\document\2. Kidolgozás\Kórház adminisztráció\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Dokumentumok\Suli\Szoftvertechnologia II\git\oe-nik-softtech2-private-hospital\document\2. Kidolgozás\Kórház adminisztráció\Un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4415" cy="1602105"/>
                    </a:xfrm>
                    <a:prstGeom prst="rect">
                      <a:avLst/>
                    </a:prstGeom>
                    <a:noFill/>
                    <a:ln>
                      <a:noFill/>
                    </a:ln>
                  </pic:spPr>
                </pic:pic>
              </a:graphicData>
            </a:graphic>
          </wp:inline>
        </w:drawing>
      </w:r>
    </w:p>
    <w:p w14:paraId="744CAAED" w14:textId="77777777" w:rsidR="00AB74D1" w:rsidRPr="00AB74D1" w:rsidRDefault="00930D41" w:rsidP="000F1927">
      <w:pPr>
        <w:pStyle w:val="Kpalrs"/>
        <w:jc w:val="center"/>
      </w:pPr>
      <w:fldSimple w:instr=" SEQ ábra \* ARABIC ">
        <w:r w:rsidR="00404820">
          <w:rPr>
            <w:noProof/>
          </w:rPr>
          <w:t>4</w:t>
        </w:r>
      </w:fldSimple>
      <w:r w:rsidR="00C36D80">
        <w:t>. ábra - Unit osztály</w:t>
      </w:r>
    </w:p>
    <w:p w14:paraId="3C463764" w14:textId="77777777" w:rsidR="00932C91" w:rsidRDefault="00646F2C" w:rsidP="006F2B66">
      <w:pPr>
        <w:pStyle w:val="Cmsor3"/>
      </w:pPr>
      <w:r>
        <w:br w:type="page"/>
      </w:r>
      <w:bookmarkStart w:id="7" w:name="_Toc447308141"/>
      <w:r w:rsidR="00932C91">
        <w:lastRenderedPageBreak/>
        <w:t>Hospital osztály</w:t>
      </w:r>
      <w:bookmarkEnd w:id="7"/>
    </w:p>
    <w:p w14:paraId="6CC7C361" w14:textId="77777777" w:rsidR="00AB74D1" w:rsidRDefault="00AB74D1" w:rsidP="00932C91">
      <w:pPr>
        <w:jc w:val="both"/>
      </w:pPr>
      <w:r>
        <w:t xml:space="preserve">A Unit osztály egy leszármazott osztálya, az alkalmazás futási ideje során egyetlen objektumpéldány készül belőle a program indításakor. </w:t>
      </w:r>
    </w:p>
    <w:p w14:paraId="469F4817" w14:textId="77777777" w:rsidR="006F2B66" w:rsidRDefault="006F2B66" w:rsidP="00932C91">
      <w:pPr>
        <w:jc w:val="both"/>
      </w:pPr>
    </w:p>
    <w:p w14:paraId="679D6AE7" w14:textId="77777777" w:rsidR="00AB74D1" w:rsidRDefault="00AB74D1" w:rsidP="00AB74D1">
      <w:pPr>
        <w:keepNext/>
        <w:jc w:val="center"/>
      </w:pPr>
      <w:r>
        <w:rPr>
          <w:noProof/>
          <w:lang w:eastAsia="hu-HU"/>
        </w:rPr>
        <w:drawing>
          <wp:inline distT="0" distB="0" distL="0" distR="0" wp14:anchorId="1B993B4D" wp14:editId="6084C2A0">
            <wp:extent cx="2399665" cy="1236345"/>
            <wp:effectExtent l="0" t="0" r="635" b="1905"/>
            <wp:docPr id="17" name="Kép 17" descr="O:\Dokumentumok\Suli\Szoftvertechnologia II\git\oe-nik-softtech2-private-hospital\document\2. Kidolgozás\Kórház adminisztráció\Hosp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Dokumentumok\Suli\Szoftvertechnologia II\git\oe-nik-softtech2-private-hospital\document\2. Kidolgozás\Kórház adminisztráció\Hospit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9665" cy="1236345"/>
                    </a:xfrm>
                    <a:prstGeom prst="rect">
                      <a:avLst/>
                    </a:prstGeom>
                    <a:noFill/>
                    <a:ln>
                      <a:noFill/>
                    </a:ln>
                  </pic:spPr>
                </pic:pic>
              </a:graphicData>
            </a:graphic>
          </wp:inline>
        </w:drawing>
      </w:r>
    </w:p>
    <w:p w14:paraId="1D1B03E0" w14:textId="77777777" w:rsidR="004B4A88" w:rsidRDefault="00930D41" w:rsidP="00AB74D1">
      <w:pPr>
        <w:pStyle w:val="Kpalrs"/>
        <w:jc w:val="center"/>
      </w:pPr>
      <w:fldSimple w:instr=" SEQ ábra \* ARABIC ">
        <w:r w:rsidR="00404820">
          <w:rPr>
            <w:noProof/>
          </w:rPr>
          <w:t>5</w:t>
        </w:r>
      </w:fldSimple>
      <w:r w:rsidR="00AB74D1">
        <w:t>. ábra - Hospital osztály</w:t>
      </w:r>
    </w:p>
    <w:p w14:paraId="307067B1" w14:textId="77777777" w:rsidR="006F2B66" w:rsidRDefault="006F2B66" w:rsidP="00932C91">
      <w:pPr>
        <w:jc w:val="both"/>
      </w:pPr>
    </w:p>
    <w:p w14:paraId="6346B76F" w14:textId="77777777" w:rsidR="00AB74D1" w:rsidRDefault="00AB74D1" w:rsidP="00932C91">
      <w:pPr>
        <w:jc w:val="both"/>
      </w:pPr>
      <w:r>
        <w:t>Az örökölt adattagok mellett egy address megnevezésű, string típusú adattaggal specializálja az ősosztályt, melyben a kórház címét tárolja.</w:t>
      </w:r>
      <w:r w:rsidR="008A3D3C">
        <w:t xml:space="preserve"> A 2. ábrán látható, hogy egy Departments nevű lista adatszerkezetben tárolja a kórház osztályait.</w:t>
      </w:r>
    </w:p>
    <w:p w14:paraId="2AF7F7C4" w14:textId="77777777" w:rsidR="00C119ED" w:rsidRDefault="00C119ED" w:rsidP="00932C91">
      <w:pPr>
        <w:jc w:val="both"/>
      </w:pPr>
      <w:r>
        <w:t>Van még egy lista adatszerkezete az osztálynak, mely az Employees névre hallgat és Employee típusú elemekből áll. Ez a lista egy referencia lista a kórház összes alkalmazottjának (beleértve a managereket is) objektumára.</w:t>
      </w:r>
    </w:p>
    <w:p w14:paraId="05E8D6E6" w14:textId="77777777" w:rsidR="006F2B66" w:rsidRDefault="006F2B66" w:rsidP="00932C91">
      <w:pPr>
        <w:jc w:val="both"/>
      </w:pPr>
    </w:p>
    <w:p w14:paraId="5088EDFA" w14:textId="77777777" w:rsidR="00932C91" w:rsidRDefault="00932C91" w:rsidP="00646F2C">
      <w:pPr>
        <w:pStyle w:val="Cmsor3"/>
      </w:pPr>
      <w:bookmarkStart w:id="8" w:name="_Toc447308142"/>
      <w:r>
        <w:t>Department osztály</w:t>
      </w:r>
      <w:bookmarkEnd w:id="8"/>
    </w:p>
    <w:p w14:paraId="301E610B" w14:textId="77777777" w:rsidR="008A3D3C" w:rsidRDefault="008A3D3C" w:rsidP="00932C91">
      <w:pPr>
        <w:jc w:val="both"/>
      </w:pPr>
      <w:r>
        <w:t>Szintén egy leszármazott osztálya a Unit osztálynak, és ez az osztály is tartalmaz egy lista adatszerkezetet, melynek megnevezése Wards. Ebben tárolja az osztály alá tartozó intézeti egységeket.</w:t>
      </w:r>
    </w:p>
    <w:p w14:paraId="187DB8F1" w14:textId="77777777" w:rsidR="006F2B66" w:rsidRDefault="006F2B66" w:rsidP="00932C91">
      <w:pPr>
        <w:jc w:val="both"/>
      </w:pPr>
    </w:p>
    <w:p w14:paraId="2A2CB624" w14:textId="77777777" w:rsidR="008A3D3C" w:rsidRDefault="008A3D3C" w:rsidP="008A3D3C">
      <w:pPr>
        <w:keepNext/>
        <w:jc w:val="center"/>
      </w:pPr>
      <w:r>
        <w:rPr>
          <w:noProof/>
          <w:lang w:eastAsia="hu-HU"/>
        </w:rPr>
        <w:drawing>
          <wp:inline distT="0" distB="0" distL="0" distR="0" wp14:anchorId="602B632B" wp14:editId="7B8849CD">
            <wp:extent cx="2333625" cy="1265555"/>
            <wp:effectExtent l="0" t="0" r="9525" b="0"/>
            <wp:docPr id="18" name="Kép 18" descr="O:\Dokumentumok\Suli\Szoftvertechnologia II\git\oe-nik-softtech2-private-hospital\document\2. Kidolgozás\Kórház adminisztráció\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Dokumentumok\Suli\Szoftvertechnologia II\git\oe-nik-softtech2-private-hospital\document\2. Kidolgozás\Kórház adminisztráció\Depart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3625" cy="1265555"/>
                    </a:xfrm>
                    <a:prstGeom prst="rect">
                      <a:avLst/>
                    </a:prstGeom>
                    <a:noFill/>
                    <a:ln>
                      <a:noFill/>
                    </a:ln>
                  </pic:spPr>
                </pic:pic>
              </a:graphicData>
            </a:graphic>
          </wp:inline>
        </w:drawing>
      </w:r>
    </w:p>
    <w:p w14:paraId="10544C96" w14:textId="77777777" w:rsidR="008A3D3C" w:rsidRDefault="00930D41" w:rsidP="008A3D3C">
      <w:pPr>
        <w:pStyle w:val="Kpalrs"/>
        <w:jc w:val="center"/>
      </w:pPr>
      <w:fldSimple w:instr=" SEQ ábra \* ARABIC ">
        <w:r w:rsidR="00404820">
          <w:rPr>
            <w:noProof/>
          </w:rPr>
          <w:t>6</w:t>
        </w:r>
      </w:fldSimple>
      <w:r w:rsidR="008A3D3C">
        <w:t>. ábra - Department osztály</w:t>
      </w:r>
    </w:p>
    <w:p w14:paraId="0D0AD13D" w14:textId="77777777" w:rsidR="006F2B66" w:rsidRDefault="006F2B66">
      <w:pPr>
        <w:rPr>
          <w:rFonts w:asciiTheme="majorHAnsi" w:eastAsiaTheme="majorEastAsia" w:hAnsiTheme="majorHAnsi" w:cstheme="majorBidi"/>
          <w:b/>
          <w:bCs/>
          <w:color w:val="4F81BD" w:themeColor="accent1"/>
        </w:rPr>
      </w:pPr>
      <w:r>
        <w:br w:type="page"/>
      </w:r>
    </w:p>
    <w:p w14:paraId="7309D438" w14:textId="77777777" w:rsidR="00932C91" w:rsidRDefault="00932C91" w:rsidP="00646F2C">
      <w:pPr>
        <w:pStyle w:val="Cmsor3"/>
      </w:pPr>
      <w:bookmarkStart w:id="9" w:name="_Toc447308143"/>
      <w:r>
        <w:lastRenderedPageBreak/>
        <w:t>Ward osztály</w:t>
      </w:r>
      <w:bookmarkEnd w:id="9"/>
    </w:p>
    <w:p w14:paraId="5B1F57FC" w14:textId="77777777" w:rsidR="00ED19E8" w:rsidRDefault="00ED19E8" w:rsidP="00932C91">
      <w:pPr>
        <w:jc w:val="both"/>
      </w:pPr>
      <w:r>
        <w:t xml:space="preserve">Unit osztály leszármazottja. Ez az intézeti hierarchia alsó eleme, ez az osztály tárolja Employees nevű lista adatszerkezetben az alkalmazottakat (Employee típus). </w:t>
      </w:r>
    </w:p>
    <w:p w14:paraId="5C7F5143" w14:textId="77777777" w:rsidR="006F2B66" w:rsidRDefault="006F2B66" w:rsidP="00932C91">
      <w:pPr>
        <w:jc w:val="both"/>
      </w:pPr>
    </w:p>
    <w:p w14:paraId="1B5D54B4" w14:textId="77777777" w:rsidR="00ED19E8" w:rsidRDefault="00ED19E8" w:rsidP="00ED19E8">
      <w:pPr>
        <w:keepNext/>
        <w:jc w:val="center"/>
      </w:pPr>
      <w:r>
        <w:rPr>
          <w:noProof/>
          <w:lang w:eastAsia="hu-HU"/>
        </w:rPr>
        <w:drawing>
          <wp:inline distT="0" distB="0" distL="0" distR="0" wp14:anchorId="36842DDE" wp14:editId="07E062D0">
            <wp:extent cx="1257935" cy="892175"/>
            <wp:effectExtent l="0" t="0" r="0" b="3175"/>
            <wp:docPr id="19" name="Kép 19" descr="O:\Dokumentumok\Suli\Szoftvertechnologia II\git\oe-nik-softtech2-private-hospital\document\2. Kidolgozás\Kórház adminisztráció\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Dokumentumok\Suli\Szoftvertechnologia II\git\oe-nik-softtech2-private-hospital\document\2. Kidolgozás\Kórház adminisztráció\W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7935" cy="892175"/>
                    </a:xfrm>
                    <a:prstGeom prst="rect">
                      <a:avLst/>
                    </a:prstGeom>
                    <a:noFill/>
                    <a:ln>
                      <a:noFill/>
                    </a:ln>
                  </pic:spPr>
                </pic:pic>
              </a:graphicData>
            </a:graphic>
          </wp:inline>
        </w:drawing>
      </w:r>
    </w:p>
    <w:p w14:paraId="66873D4D" w14:textId="77777777" w:rsidR="008A3D3C" w:rsidRDefault="00930D41" w:rsidP="00ED19E8">
      <w:pPr>
        <w:pStyle w:val="Kpalrs"/>
        <w:jc w:val="center"/>
      </w:pPr>
      <w:fldSimple w:instr=" SEQ ábra \* ARABIC ">
        <w:r w:rsidR="00404820">
          <w:rPr>
            <w:noProof/>
          </w:rPr>
          <w:t>7</w:t>
        </w:r>
      </w:fldSimple>
      <w:r w:rsidR="00ED19E8">
        <w:t>. ábra - Ward osztály</w:t>
      </w:r>
    </w:p>
    <w:p w14:paraId="6D47B0DA" w14:textId="77777777" w:rsidR="006F2B66" w:rsidRDefault="006F2B66" w:rsidP="00ED19E8">
      <w:pPr>
        <w:jc w:val="both"/>
      </w:pPr>
    </w:p>
    <w:p w14:paraId="72587B07" w14:textId="77777777" w:rsidR="00ED19E8" w:rsidRDefault="00ED19E8" w:rsidP="00ED19E8">
      <w:pPr>
        <w:jc w:val="both"/>
      </w:pPr>
      <w:r>
        <w:t>Minden alkalmazott valamelyik Ward példány objektumhoz van hozzárendelve. A program működésének kell biztosítania azt, hogy egy alkalmazott egyszerre csak egy Wardhoz tartozzon. Az intézeti egység vezetők kivételek ez alól, ők ebben a listában nem szerepelnek, az ő példány objektumukra az egyes intézeti egység objektumának manager adattagja tartalmaz referenciát.</w:t>
      </w:r>
    </w:p>
    <w:p w14:paraId="4774A1AC" w14:textId="77777777" w:rsidR="006F2B66" w:rsidRDefault="006F2B66" w:rsidP="00ED19E8">
      <w:pPr>
        <w:jc w:val="both"/>
      </w:pPr>
    </w:p>
    <w:p w14:paraId="606B0D23" w14:textId="77777777" w:rsidR="00932C91" w:rsidRDefault="00932C91" w:rsidP="00646F2C">
      <w:pPr>
        <w:pStyle w:val="Cmsor3"/>
      </w:pPr>
      <w:bookmarkStart w:id="10" w:name="_Toc447308144"/>
      <w:r>
        <w:t>Person osztály</w:t>
      </w:r>
      <w:bookmarkEnd w:id="10"/>
    </w:p>
    <w:p w14:paraId="05E3E6C3" w14:textId="77777777" w:rsidR="00ED19E8" w:rsidRDefault="00ED19E8" w:rsidP="00932C91">
      <w:pPr>
        <w:jc w:val="both"/>
      </w:pPr>
      <w:r>
        <w:t>Ősosztályként szolgál az alkalmazásban minden személy számára (alkalmazott vagy páciens)</w:t>
      </w:r>
      <w:r w:rsidR="00C119ED">
        <w:t>, és ennek megfelelően a szükséges alapvető információk tárolásáért felelős. Ezek az address acím, id mint azonosító, name a személy neve és phone mely a személy telefonszámát tartalmazza string típusként. Az adattagokat tulajdonságokon keresztül lehet elérni, módosítani.</w:t>
      </w:r>
    </w:p>
    <w:p w14:paraId="131881A9" w14:textId="77777777" w:rsidR="006F2B66" w:rsidRDefault="006F2B66" w:rsidP="00932C91">
      <w:pPr>
        <w:jc w:val="both"/>
      </w:pPr>
    </w:p>
    <w:p w14:paraId="2E32FA6D" w14:textId="77777777" w:rsidR="00ED19E8" w:rsidRDefault="00ED19E8" w:rsidP="00ED19E8">
      <w:pPr>
        <w:keepNext/>
        <w:jc w:val="center"/>
      </w:pPr>
      <w:r>
        <w:rPr>
          <w:noProof/>
          <w:lang w:eastAsia="hu-HU"/>
        </w:rPr>
        <w:drawing>
          <wp:inline distT="0" distB="0" distL="0" distR="0" wp14:anchorId="463B6BC7" wp14:editId="70A27D31">
            <wp:extent cx="987425" cy="1645920"/>
            <wp:effectExtent l="0" t="0" r="3175" b="0"/>
            <wp:docPr id="20" name="Kép 20" descr="O:\Dokumentumok\Suli\Szoftvertechnologia II\git\oe-nik-softtech2-private-hospital\document\2. Kidolgozás\Kórház adminisztráció\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Dokumentumok\Suli\Szoftvertechnologia II\git\oe-nik-softtech2-private-hospital\document\2. Kidolgozás\Kórház adminisztráció\Pers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7425" cy="1645920"/>
                    </a:xfrm>
                    <a:prstGeom prst="rect">
                      <a:avLst/>
                    </a:prstGeom>
                    <a:noFill/>
                    <a:ln>
                      <a:noFill/>
                    </a:ln>
                  </pic:spPr>
                </pic:pic>
              </a:graphicData>
            </a:graphic>
          </wp:inline>
        </w:drawing>
      </w:r>
    </w:p>
    <w:p w14:paraId="74BDECC1" w14:textId="77777777" w:rsidR="00ED19E8" w:rsidRDefault="00930D41" w:rsidP="000F1927">
      <w:pPr>
        <w:pStyle w:val="Kpalrs"/>
        <w:jc w:val="center"/>
      </w:pPr>
      <w:fldSimple w:instr=" SEQ ábra \* ARABIC ">
        <w:r w:rsidR="00404820">
          <w:rPr>
            <w:noProof/>
          </w:rPr>
          <w:t>8</w:t>
        </w:r>
      </w:fldSimple>
      <w:r w:rsidR="00ED19E8">
        <w:t>. ábra - Person osztály</w:t>
      </w:r>
    </w:p>
    <w:p w14:paraId="35309B0E" w14:textId="77777777" w:rsidR="006F2B66" w:rsidRDefault="006F2B66" w:rsidP="00646F2C">
      <w:pPr>
        <w:pStyle w:val="Cmsor3"/>
      </w:pPr>
    </w:p>
    <w:p w14:paraId="24B93424" w14:textId="77777777" w:rsidR="00932C91" w:rsidRDefault="00932C91" w:rsidP="00646F2C">
      <w:pPr>
        <w:pStyle w:val="Cmsor3"/>
      </w:pPr>
      <w:bookmarkStart w:id="11" w:name="_Toc447308145"/>
      <w:r>
        <w:t>Employee osztály</w:t>
      </w:r>
      <w:bookmarkEnd w:id="11"/>
    </w:p>
    <w:p w14:paraId="70120A90" w14:textId="77777777" w:rsidR="008A3D3C" w:rsidRDefault="00C119ED" w:rsidP="00932C91">
      <w:pPr>
        <w:jc w:val="both"/>
      </w:pPr>
      <w:r>
        <w:t>Leszármazottja a Person osztálynak, mely további két adattaggal specializálja ősosztályát: Role és Ward. Előbbi egy Role típusú Enum, mely az alkalmazottak típusait tárolja</w:t>
      </w:r>
      <w:r w:rsidR="00464DDF">
        <w:t xml:space="preserve"> (orvos, ápoló, labor technikus, adatrögzítő, adminisztrátor).</w:t>
      </w:r>
      <w:r>
        <w:t xml:space="preserve"> Utóbbi </w:t>
      </w:r>
      <w:r w:rsidR="00464DDF">
        <w:t xml:space="preserve">pedig </w:t>
      </w:r>
      <w:r>
        <w:t>egy r</w:t>
      </w:r>
      <w:r w:rsidR="00464DDF">
        <w:t xml:space="preserve">eferencia, mely azt mutatja meg, hogy </w:t>
      </w:r>
      <w:r>
        <w:t>az adott alkalmazott melyik intézeti egységhez tartozik.</w:t>
      </w:r>
    </w:p>
    <w:p w14:paraId="7F2C2D12" w14:textId="77777777" w:rsidR="00932C91" w:rsidRDefault="000F1927" w:rsidP="00646F2C">
      <w:pPr>
        <w:pStyle w:val="Cmsor3"/>
      </w:pPr>
      <w:bookmarkStart w:id="12" w:name="_Toc447308146"/>
      <w:r>
        <w:lastRenderedPageBreak/>
        <w:t>IManageableUnit interfész</w:t>
      </w:r>
      <w:bookmarkEnd w:id="12"/>
    </w:p>
    <w:p w14:paraId="5CCA07FE" w14:textId="77777777" w:rsidR="000F1927" w:rsidRDefault="000F1927" w:rsidP="000F1927">
      <w:pPr>
        <w:jc w:val="both"/>
      </w:pPr>
      <w:r>
        <w:t>A HospitalManager osztály két interfészt implementál, és az egyik az IManageableUnit interfész. Három metódust tartalmaz, melyek az intézeti egységek kezelésére szolgálnak (AddUnit(), RemoveUnit(), ModifyUnit()).</w:t>
      </w:r>
    </w:p>
    <w:p w14:paraId="4DA1903C" w14:textId="77777777" w:rsidR="000F1927" w:rsidRPr="000F1927" w:rsidRDefault="000F1927" w:rsidP="000F1927">
      <w:pPr>
        <w:jc w:val="both"/>
      </w:pPr>
      <w:r>
        <w:t>Az AddUnit() metódussal paraméterként átadott Unit típusú objektum példányunkat a szintén paraméterként megadott, szintén Unit típusú objektum példányunk alá sorolhatjuk be. Bár a metódus Unit típusú referenciákat vár bemenő paraméterekként, a működéséhez nagyon fontos, hogy a specializált osztályokat használjuk azok hierarchiai eloszlása szerint. Ward típus csak Department típus alatt helyezkedhet el, Department típus pedig csak Hospital típus alatt.</w:t>
      </w:r>
      <w:r w:rsidR="00807DC4">
        <w:t xml:space="preserve"> Általánosságban jellemző az alkalmazás működésére, hogy amennyiben hibás, rossz paraméterezés történik, az esetnek megfelelő kivételt dob a művelet végrehajtása során.</w:t>
      </w:r>
    </w:p>
    <w:p w14:paraId="4A273C64" w14:textId="77777777" w:rsidR="0083141A" w:rsidRDefault="00807DC4" w:rsidP="0083141A">
      <w:pPr>
        <w:keepNext/>
        <w:jc w:val="both"/>
      </w:pPr>
      <w:r>
        <w:rPr>
          <w:noProof/>
          <w:sz w:val="24"/>
          <w:szCs w:val="24"/>
          <w:lang w:eastAsia="hu-HU"/>
        </w:rPr>
        <w:drawing>
          <wp:inline distT="0" distB="0" distL="0" distR="0" wp14:anchorId="24A9C114" wp14:editId="1F60F4E8">
            <wp:extent cx="5760720" cy="4262933"/>
            <wp:effectExtent l="0" t="0" r="0" b="4445"/>
            <wp:docPr id="8" name="Kép 8"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262933"/>
                    </a:xfrm>
                    <a:prstGeom prst="rect">
                      <a:avLst/>
                    </a:prstGeom>
                    <a:noFill/>
                    <a:ln>
                      <a:noFill/>
                    </a:ln>
                  </pic:spPr>
                </pic:pic>
              </a:graphicData>
            </a:graphic>
          </wp:inline>
        </w:drawing>
      </w:r>
    </w:p>
    <w:p w14:paraId="5E44A610" w14:textId="77777777" w:rsidR="00807DC4" w:rsidRDefault="00930D41" w:rsidP="0083141A">
      <w:pPr>
        <w:pStyle w:val="Kpalrs"/>
        <w:jc w:val="center"/>
      </w:pPr>
      <w:fldSimple w:instr=" SEQ ábra \* ARABIC ">
        <w:r w:rsidR="00404820">
          <w:rPr>
            <w:noProof/>
          </w:rPr>
          <w:t>9</w:t>
        </w:r>
      </w:fldSimple>
      <w:r w:rsidR="0083141A">
        <w:t>. ábra - AddUnit() metódus</w:t>
      </w:r>
    </w:p>
    <w:p w14:paraId="0AA39692" w14:textId="77777777" w:rsidR="0083141A" w:rsidRPr="0083141A" w:rsidRDefault="0083141A" w:rsidP="0083141A">
      <w:pPr>
        <w:jc w:val="both"/>
      </w:pPr>
      <w:r>
        <w:t>UpdateUnit() metódus paraméterként átadott Unit típusú referenciákat másolja. Az egyik paraméter a másolandó a másik pedig a cél referencia. A művelet elvégzése után az UpdateDatabase() metódus kerül meghívásra, mely módosítja az adatbázis tartalmat.</w:t>
      </w:r>
    </w:p>
    <w:p w14:paraId="40D421F3" w14:textId="77777777" w:rsidR="0083141A" w:rsidRDefault="00807DC4" w:rsidP="006F2B66">
      <w:pPr>
        <w:keepNext/>
        <w:jc w:val="center"/>
      </w:pPr>
      <w:r>
        <w:rPr>
          <w:noProof/>
          <w:sz w:val="24"/>
          <w:szCs w:val="24"/>
          <w:lang w:eastAsia="hu-HU"/>
        </w:rPr>
        <w:lastRenderedPageBreak/>
        <w:drawing>
          <wp:inline distT="0" distB="0" distL="0" distR="0" wp14:anchorId="65A03D8C" wp14:editId="4F6618D2">
            <wp:extent cx="5613621" cy="3756676"/>
            <wp:effectExtent l="0" t="0" r="6350" b="0"/>
            <wp:docPr id="7" name="Kép 7"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7497" cy="3759270"/>
                    </a:xfrm>
                    <a:prstGeom prst="rect">
                      <a:avLst/>
                    </a:prstGeom>
                    <a:noFill/>
                    <a:ln>
                      <a:noFill/>
                    </a:ln>
                  </pic:spPr>
                </pic:pic>
              </a:graphicData>
            </a:graphic>
          </wp:inline>
        </w:drawing>
      </w:r>
    </w:p>
    <w:p w14:paraId="252748FC" w14:textId="77777777" w:rsidR="00807DC4" w:rsidRDefault="00930D41" w:rsidP="0083141A">
      <w:pPr>
        <w:pStyle w:val="Kpalrs"/>
        <w:jc w:val="center"/>
      </w:pPr>
      <w:fldSimple w:instr=" SEQ ábra \* ARABIC ">
        <w:r w:rsidR="00404820">
          <w:rPr>
            <w:noProof/>
          </w:rPr>
          <w:t>10</w:t>
        </w:r>
      </w:fldSimple>
      <w:r w:rsidR="0083141A">
        <w:t>. ábra - UpdateUnit() metódus</w:t>
      </w:r>
    </w:p>
    <w:p w14:paraId="6F27BFFD" w14:textId="77777777" w:rsidR="00807DC4" w:rsidRDefault="0083141A" w:rsidP="000F1927">
      <w:pPr>
        <w:jc w:val="both"/>
      </w:pPr>
      <w:r>
        <w:t>RemoveUnit() metódus a paraméterként átadott Unit típusú referenciát távolítja el az ő szülő objektum lista adatszerkezetéből. A szülő objektum példány keresésére a FindParentUnit() segédmetódus meghívásával van lehetőség.</w:t>
      </w:r>
    </w:p>
    <w:p w14:paraId="62FD41F2" w14:textId="77777777" w:rsidR="0083141A" w:rsidRDefault="000F1927" w:rsidP="006F2B66">
      <w:pPr>
        <w:keepNext/>
        <w:jc w:val="center"/>
      </w:pPr>
      <w:r>
        <w:rPr>
          <w:noProof/>
          <w:sz w:val="24"/>
          <w:szCs w:val="24"/>
          <w:lang w:eastAsia="hu-HU"/>
        </w:rPr>
        <w:drawing>
          <wp:inline distT="0" distB="0" distL="0" distR="0" wp14:anchorId="1AD31EE3" wp14:editId="3054A1D7">
            <wp:extent cx="5542060" cy="3595994"/>
            <wp:effectExtent l="0" t="0" r="1905" b="5080"/>
            <wp:docPr id="3" name="Kép 3"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5887" cy="3598477"/>
                    </a:xfrm>
                    <a:prstGeom prst="rect">
                      <a:avLst/>
                    </a:prstGeom>
                    <a:noFill/>
                    <a:ln>
                      <a:noFill/>
                    </a:ln>
                  </pic:spPr>
                </pic:pic>
              </a:graphicData>
            </a:graphic>
          </wp:inline>
        </w:drawing>
      </w:r>
    </w:p>
    <w:p w14:paraId="28D7D6A1" w14:textId="77777777" w:rsidR="000F1927" w:rsidRDefault="00930D41" w:rsidP="0083141A">
      <w:pPr>
        <w:pStyle w:val="Kpalrs"/>
        <w:jc w:val="center"/>
      </w:pPr>
      <w:fldSimple w:instr=" SEQ ábra \* ARABIC ">
        <w:r w:rsidR="00404820">
          <w:rPr>
            <w:noProof/>
          </w:rPr>
          <w:t>11</w:t>
        </w:r>
      </w:fldSimple>
      <w:r w:rsidR="0083141A">
        <w:t>. ábra - RemoveUnit()</w:t>
      </w:r>
    </w:p>
    <w:p w14:paraId="7B519FAC" w14:textId="77777777" w:rsidR="000F1927" w:rsidRPr="006F2B66" w:rsidRDefault="00646F2C" w:rsidP="006F2B66">
      <w:pPr>
        <w:pStyle w:val="Cmsor3"/>
      </w:pPr>
      <w:r>
        <w:br w:type="page"/>
      </w:r>
      <w:bookmarkStart w:id="13" w:name="_Toc447308147"/>
      <w:r w:rsidR="000F1927">
        <w:lastRenderedPageBreak/>
        <w:t>IManageableEmployee interfész</w:t>
      </w:r>
      <w:bookmarkEnd w:id="13"/>
    </w:p>
    <w:p w14:paraId="05678ABD" w14:textId="77777777" w:rsidR="000F1927" w:rsidRDefault="00CE34D9" w:rsidP="000F1927">
      <w:pPr>
        <w:jc w:val="both"/>
      </w:pPr>
      <w:r>
        <w:t>Ez az interfész is három metódust tartalmaz, hasonlatosan az intézeti egységek kezeléséhez itt is van egy hozzáadó, módosító valamint eltávolító művelet.</w:t>
      </w:r>
    </w:p>
    <w:p w14:paraId="704234DF" w14:textId="77777777" w:rsidR="00CE34D9" w:rsidRPr="00932C91" w:rsidRDefault="00CE34D9" w:rsidP="000F1927">
      <w:pPr>
        <w:jc w:val="both"/>
      </w:pPr>
      <w:r>
        <w:t>AddEmployee() metódussal lehet új alkalmazottat felvenni a kórházi kötelékbe. A létrehozott Employee objektum példány a művelet végrehajtása során beszúrásra kerül a megfelelő Ward típusú intézeti egység Employees lista adatszerkezetébe.</w:t>
      </w:r>
      <w:r w:rsidR="00D60C43">
        <w:t xml:space="preserve"> Az alkalmazott id nevű adattagja a beillesztés során kerül meghatározásra.</w:t>
      </w:r>
    </w:p>
    <w:p w14:paraId="36F34267" w14:textId="77777777" w:rsidR="00CE34D9" w:rsidRDefault="00CE34D9" w:rsidP="00CE34D9">
      <w:pPr>
        <w:keepNext/>
        <w:jc w:val="both"/>
      </w:pPr>
      <w:r>
        <w:rPr>
          <w:noProof/>
          <w:sz w:val="24"/>
          <w:szCs w:val="24"/>
          <w:lang w:eastAsia="hu-HU"/>
        </w:rPr>
        <w:drawing>
          <wp:inline distT="0" distB="0" distL="0" distR="0" wp14:anchorId="39D17180" wp14:editId="32FBFE69">
            <wp:extent cx="5760720" cy="3074146"/>
            <wp:effectExtent l="0" t="0" r="0" b="0"/>
            <wp:docPr id="6" name="Kép 6"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074146"/>
                    </a:xfrm>
                    <a:prstGeom prst="rect">
                      <a:avLst/>
                    </a:prstGeom>
                    <a:noFill/>
                    <a:ln>
                      <a:noFill/>
                    </a:ln>
                  </pic:spPr>
                </pic:pic>
              </a:graphicData>
            </a:graphic>
          </wp:inline>
        </w:drawing>
      </w:r>
    </w:p>
    <w:p w14:paraId="2D4738C5" w14:textId="77777777" w:rsidR="009F1EA1" w:rsidRDefault="00930D41" w:rsidP="00CE34D9">
      <w:pPr>
        <w:pStyle w:val="Kpalrs"/>
        <w:jc w:val="center"/>
      </w:pPr>
      <w:fldSimple w:instr=" SEQ ábra \* ARABIC ">
        <w:r w:rsidR="00404820">
          <w:rPr>
            <w:noProof/>
          </w:rPr>
          <w:t>12</w:t>
        </w:r>
      </w:fldSimple>
      <w:r w:rsidR="00CE34D9">
        <w:t>. ábra - AddEmployee() metódus</w:t>
      </w:r>
    </w:p>
    <w:p w14:paraId="20599EC2" w14:textId="77777777" w:rsidR="00D60C43" w:rsidRDefault="00D60C43" w:rsidP="00D60C43">
      <w:pPr>
        <w:jc w:val="both"/>
      </w:pPr>
      <w:r>
        <w:t>UpdateEmployee() metódus működése szintén hasonló az UpdateUnit()-éhoz. Paraméterül egy kiinduló és egy cél alkalmazott objektum példány referenciát kér, majd a kiinduló alkalmazott adatait átmásolja a cél alkalmazott példányba, felülírva azt. A művelet végén az adatbázisban történő rögzítéshez a segédmetódus, UpdateDatabase() metódus kerül meghívásra.</w:t>
      </w:r>
    </w:p>
    <w:p w14:paraId="292C2D01" w14:textId="77777777" w:rsidR="00D60C43" w:rsidRDefault="00D60C43" w:rsidP="00D60C43">
      <w:pPr>
        <w:keepNext/>
        <w:jc w:val="both"/>
      </w:pPr>
      <w:r>
        <w:rPr>
          <w:noProof/>
          <w:sz w:val="24"/>
          <w:szCs w:val="24"/>
          <w:lang w:eastAsia="hu-HU"/>
        </w:rPr>
        <w:lastRenderedPageBreak/>
        <w:drawing>
          <wp:inline distT="0" distB="0" distL="0" distR="0" wp14:anchorId="085BE3DB" wp14:editId="4840F6A4">
            <wp:extent cx="5760720" cy="4663022"/>
            <wp:effectExtent l="0" t="0" r="0" b="4445"/>
            <wp:docPr id="4" name="Kép 4"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663022"/>
                    </a:xfrm>
                    <a:prstGeom prst="rect">
                      <a:avLst/>
                    </a:prstGeom>
                    <a:noFill/>
                    <a:ln>
                      <a:noFill/>
                    </a:ln>
                  </pic:spPr>
                </pic:pic>
              </a:graphicData>
            </a:graphic>
          </wp:inline>
        </w:drawing>
      </w:r>
    </w:p>
    <w:p w14:paraId="1EC73F81" w14:textId="77777777" w:rsidR="00D60C43" w:rsidRDefault="00930D41" w:rsidP="00D60C43">
      <w:pPr>
        <w:pStyle w:val="Kpalrs"/>
        <w:jc w:val="center"/>
      </w:pPr>
      <w:fldSimple w:instr=" SEQ ábra \* ARABIC ">
        <w:r w:rsidR="00404820">
          <w:rPr>
            <w:noProof/>
          </w:rPr>
          <w:t>13</w:t>
        </w:r>
      </w:fldSimple>
      <w:r w:rsidR="00D60C43">
        <w:t>. ábra - ModifyEmployee() metódus</w:t>
      </w:r>
    </w:p>
    <w:p w14:paraId="5CDBFDEB" w14:textId="77777777" w:rsidR="00CE34D9" w:rsidRDefault="00CE34D9" w:rsidP="00D60C43">
      <w:pPr>
        <w:jc w:val="both"/>
      </w:pPr>
      <w:r>
        <w:t>RemoveEmployee() metódus segítségével lehet egy alkalmazottat eltávolítani a</w:t>
      </w:r>
      <w:r w:rsidR="00D60C43">
        <w:t xml:space="preserve"> hozzá tartozó Wardból. A metódus működése során az alkalmazottat minden listából eltávolítja, így az alkalmazott többé nem lesz tagja a kórházi dolgozóknak. </w:t>
      </w:r>
    </w:p>
    <w:p w14:paraId="7EA91A33" w14:textId="77777777" w:rsidR="00CE34D9" w:rsidRPr="00CE34D9" w:rsidRDefault="00CE34D9" w:rsidP="00CE34D9"/>
    <w:p w14:paraId="385F2411" w14:textId="77777777" w:rsidR="00D60C43" w:rsidRDefault="00807DC4" w:rsidP="00D60C43">
      <w:pPr>
        <w:keepNext/>
        <w:jc w:val="both"/>
      </w:pPr>
      <w:r>
        <w:rPr>
          <w:noProof/>
          <w:sz w:val="24"/>
          <w:szCs w:val="24"/>
          <w:lang w:eastAsia="hu-HU"/>
        </w:rPr>
        <w:lastRenderedPageBreak/>
        <w:drawing>
          <wp:inline distT="0" distB="0" distL="0" distR="0" wp14:anchorId="7F42C040" wp14:editId="3ED64CD0">
            <wp:extent cx="5760720" cy="3190553"/>
            <wp:effectExtent l="0" t="0" r="0" b="0"/>
            <wp:docPr id="5" name="Kép 5"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190553"/>
                    </a:xfrm>
                    <a:prstGeom prst="rect">
                      <a:avLst/>
                    </a:prstGeom>
                    <a:noFill/>
                    <a:ln>
                      <a:noFill/>
                    </a:ln>
                  </pic:spPr>
                </pic:pic>
              </a:graphicData>
            </a:graphic>
          </wp:inline>
        </w:drawing>
      </w:r>
    </w:p>
    <w:p w14:paraId="34F77EA9" w14:textId="77777777" w:rsidR="00807DC4" w:rsidRDefault="00930D41" w:rsidP="00D60C43">
      <w:pPr>
        <w:pStyle w:val="Kpalrs"/>
        <w:jc w:val="center"/>
      </w:pPr>
      <w:fldSimple w:instr=" SEQ ábra \* ARABIC ">
        <w:r w:rsidR="00404820">
          <w:rPr>
            <w:noProof/>
          </w:rPr>
          <w:t>14</w:t>
        </w:r>
      </w:fldSimple>
      <w:r w:rsidR="00D60C43">
        <w:t>. ábra - RemoveEmployee()</w:t>
      </w:r>
      <w:r w:rsidR="00984F8D">
        <w:t xml:space="preserve"> metódus</w:t>
      </w:r>
    </w:p>
    <w:p w14:paraId="15C2F51C" w14:textId="77777777" w:rsidR="00984F8D" w:rsidRPr="00984F8D" w:rsidRDefault="00984F8D" w:rsidP="00984F8D"/>
    <w:p w14:paraId="7341F33C" w14:textId="77777777" w:rsidR="00D60C43" w:rsidRDefault="00D60C43" w:rsidP="00D60C43">
      <w:pPr>
        <w:keepNext/>
        <w:jc w:val="both"/>
      </w:pPr>
      <w:commentRangeStart w:id="14"/>
      <w:r>
        <w:rPr>
          <w:noProof/>
          <w:sz w:val="24"/>
          <w:szCs w:val="24"/>
          <w:lang w:eastAsia="hu-HU"/>
        </w:rPr>
        <w:drawing>
          <wp:inline distT="0" distB="0" distL="0" distR="0" wp14:anchorId="46CB5A6C" wp14:editId="0258B17D">
            <wp:extent cx="5760720" cy="3276740"/>
            <wp:effectExtent l="0" t="0" r="0" b="0"/>
            <wp:docPr id="11" name="Kép 1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276740"/>
                    </a:xfrm>
                    <a:prstGeom prst="rect">
                      <a:avLst/>
                    </a:prstGeom>
                    <a:noFill/>
                    <a:ln>
                      <a:noFill/>
                    </a:ln>
                  </pic:spPr>
                </pic:pic>
              </a:graphicData>
            </a:graphic>
          </wp:inline>
        </w:drawing>
      </w:r>
      <w:commentRangeEnd w:id="14"/>
      <w:r w:rsidR="00267C06">
        <w:rPr>
          <w:rStyle w:val="Jegyzethivatkozs"/>
        </w:rPr>
        <w:commentReference w:id="14"/>
      </w:r>
    </w:p>
    <w:p w14:paraId="441D2A40" w14:textId="77777777" w:rsidR="00984F8D" w:rsidRDefault="00930D41" w:rsidP="00D60C43">
      <w:pPr>
        <w:pStyle w:val="Kpalrs"/>
        <w:jc w:val="center"/>
      </w:pPr>
      <w:fldSimple w:instr=" SEQ ábra \* ARABIC ">
        <w:r w:rsidR="00404820">
          <w:rPr>
            <w:noProof/>
          </w:rPr>
          <w:t>15</w:t>
        </w:r>
      </w:fldSimple>
      <w:r w:rsidR="00D60C43">
        <w:t xml:space="preserve">. ábra - AddUnit() </w:t>
      </w:r>
      <w:r w:rsidR="00D60C43" w:rsidRPr="00066DA3">
        <w:t>metódus hívása kezelőfelületről</w:t>
      </w:r>
    </w:p>
    <w:p w14:paraId="2DEAB0FE" w14:textId="77777777" w:rsidR="00984F8D" w:rsidRDefault="00984F8D" w:rsidP="00984F8D">
      <w:pPr>
        <w:pStyle w:val="Kpalrs"/>
        <w:keepNext/>
        <w:jc w:val="center"/>
      </w:pPr>
      <w:r>
        <w:rPr>
          <w:noProof/>
          <w:sz w:val="24"/>
          <w:szCs w:val="24"/>
          <w:lang w:eastAsia="hu-HU"/>
        </w:rPr>
        <w:lastRenderedPageBreak/>
        <w:drawing>
          <wp:inline distT="0" distB="0" distL="0" distR="0" wp14:anchorId="233D7DF7" wp14:editId="09163A36">
            <wp:extent cx="5760720" cy="3215081"/>
            <wp:effectExtent l="0" t="0" r="0" b="4445"/>
            <wp:docPr id="9" name="Kép 9"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215081"/>
                    </a:xfrm>
                    <a:prstGeom prst="rect">
                      <a:avLst/>
                    </a:prstGeom>
                    <a:noFill/>
                    <a:ln>
                      <a:noFill/>
                    </a:ln>
                  </pic:spPr>
                </pic:pic>
              </a:graphicData>
            </a:graphic>
          </wp:inline>
        </w:drawing>
      </w:r>
    </w:p>
    <w:p w14:paraId="1F94CEA7" w14:textId="77777777" w:rsidR="00D60C43" w:rsidRDefault="00930D41" w:rsidP="00984F8D">
      <w:pPr>
        <w:pStyle w:val="Kpalrs"/>
        <w:jc w:val="center"/>
      </w:pPr>
      <w:fldSimple w:instr=" SEQ ábra \* ARABIC ">
        <w:r w:rsidR="00404820">
          <w:rPr>
            <w:noProof/>
          </w:rPr>
          <w:t>16</w:t>
        </w:r>
      </w:fldSimple>
      <w:r w:rsidR="00984F8D">
        <w:t xml:space="preserve">. ábra - RemoveUnit() </w:t>
      </w:r>
      <w:r w:rsidR="00984F8D" w:rsidRPr="00AA0B4B">
        <w:t>metódus hívása kezelőfelületről</w:t>
      </w:r>
    </w:p>
    <w:p w14:paraId="2AC88FFF" w14:textId="77777777" w:rsidR="00D60C43" w:rsidRDefault="00D60C43" w:rsidP="00D60C43">
      <w:pPr>
        <w:pStyle w:val="Kpalrs"/>
        <w:keepNext/>
        <w:jc w:val="center"/>
      </w:pPr>
      <w:r>
        <w:rPr>
          <w:noProof/>
          <w:sz w:val="24"/>
          <w:szCs w:val="24"/>
          <w:lang w:eastAsia="hu-HU"/>
        </w:rPr>
        <w:drawing>
          <wp:inline distT="0" distB="0" distL="0" distR="0" wp14:anchorId="34C3D60D" wp14:editId="57F77F8C">
            <wp:extent cx="5760720" cy="3215081"/>
            <wp:effectExtent l="0" t="0" r="0" b="4445"/>
            <wp:docPr id="13" name="Kép 13"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215081"/>
                    </a:xfrm>
                    <a:prstGeom prst="rect">
                      <a:avLst/>
                    </a:prstGeom>
                    <a:noFill/>
                    <a:ln>
                      <a:noFill/>
                    </a:ln>
                  </pic:spPr>
                </pic:pic>
              </a:graphicData>
            </a:graphic>
          </wp:inline>
        </w:drawing>
      </w:r>
    </w:p>
    <w:p w14:paraId="6B48ED5F" w14:textId="77777777" w:rsidR="00D60C43" w:rsidRDefault="00930D41" w:rsidP="00D60C43">
      <w:pPr>
        <w:pStyle w:val="Kpalrs"/>
        <w:jc w:val="center"/>
      </w:pPr>
      <w:fldSimple w:instr=" SEQ ábra \* ARABIC ">
        <w:r w:rsidR="00404820">
          <w:rPr>
            <w:noProof/>
          </w:rPr>
          <w:t>17</w:t>
        </w:r>
      </w:fldSimple>
      <w:r w:rsidR="00D60C43">
        <w:t>. ábra - UpdateUnit() metódus hívása kezelőfelületről</w:t>
      </w:r>
    </w:p>
    <w:p w14:paraId="67C73724" w14:textId="77777777" w:rsidR="00984F8D" w:rsidRDefault="00984F8D" w:rsidP="00984F8D">
      <w:pPr>
        <w:keepNext/>
        <w:jc w:val="both"/>
      </w:pPr>
      <w:r>
        <w:rPr>
          <w:noProof/>
          <w:sz w:val="24"/>
          <w:szCs w:val="24"/>
          <w:lang w:eastAsia="hu-HU"/>
        </w:rPr>
        <w:lastRenderedPageBreak/>
        <w:drawing>
          <wp:inline distT="0" distB="0" distL="0" distR="0" wp14:anchorId="4CE4FAFF" wp14:editId="077DDA03">
            <wp:extent cx="5760720" cy="3214060"/>
            <wp:effectExtent l="0" t="0" r="0" b="5715"/>
            <wp:docPr id="12" name="Kép 1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214060"/>
                    </a:xfrm>
                    <a:prstGeom prst="rect">
                      <a:avLst/>
                    </a:prstGeom>
                    <a:noFill/>
                    <a:ln>
                      <a:noFill/>
                    </a:ln>
                  </pic:spPr>
                </pic:pic>
              </a:graphicData>
            </a:graphic>
          </wp:inline>
        </w:drawing>
      </w:r>
    </w:p>
    <w:p w14:paraId="609B53FE" w14:textId="77777777" w:rsidR="00984F8D" w:rsidRDefault="00930D41" w:rsidP="00984F8D">
      <w:pPr>
        <w:pStyle w:val="Kpalrs"/>
        <w:jc w:val="center"/>
      </w:pPr>
      <w:fldSimple w:instr=" SEQ ábra \* ARABIC ">
        <w:r w:rsidR="00404820">
          <w:rPr>
            <w:noProof/>
          </w:rPr>
          <w:t>18</w:t>
        </w:r>
      </w:fldSimple>
      <w:r w:rsidR="00984F8D">
        <w:t xml:space="preserve">. ábra - AddEmployee() </w:t>
      </w:r>
      <w:r w:rsidR="00984F8D" w:rsidRPr="00F81B0E">
        <w:t>metódus hívása kezelőfelületről</w:t>
      </w:r>
    </w:p>
    <w:p w14:paraId="41F2110A" w14:textId="77777777" w:rsidR="00D60C43" w:rsidRDefault="009F1EA1" w:rsidP="00D60C43">
      <w:pPr>
        <w:keepNext/>
        <w:jc w:val="both"/>
      </w:pPr>
      <w:r>
        <w:rPr>
          <w:noProof/>
          <w:sz w:val="24"/>
          <w:szCs w:val="24"/>
          <w:lang w:eastAsia="hu-HU"/>
        </w:rPr>
        <w:drawing>
          <wp:inline distT="0" distB="0" distL="0" distR="0" wp14:anchorId="0221629C" wp14:editId="55D0B304">
            <wp:extent cx="5760720" cy="3152589"/>
            <wp:effectExtent l="0" t="0" r="0" b="0"/>
            <wp:docPr id="10" name="Kép 10"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152589"/>
                    </a:xfrm>
                    <a:prstGeom prst="rect">
                      <a:avLst/>
                    </a:prstGeom>
                    <a:noFill/>
                    <a:ln>
                      <a:noFill/>
                    </a:ln>
                  </pic:spPr>
                </pic:pic>
              </a:graphicData>
            </a:graphic>
          </wp:inline>
        </w:drawing>
      </w:r>
    </w:p>
    <w:p w14:paraId="7E847755" w14:textId="77777777" w:rsidR="009F1EA1" w:rsidRDefault="00930D41" w:rsidP="00D60C43">
      <w:pPr>
        <w:pStyle w:val="Kpalrs"/>
        <w:jc w:val="center"/>
      </w:pPr>
      <w:fldSimple w:instr=" SEQ ábra \* ARABIC ">
        <w:r w:rsidR="00404820">
          <w:rPr>
            <w:noProof/>
          </w:rPr>
          <w:t>19</w:t>
        </w:r>
      </w:fldSimple>
      <w:r w:rsidR="00D60C43">
        <w:t>. ábra- UpdateEmployee()</w:t>
      </w:r>
      <w:r w:rsidR="00D60C43" w:rsidRPr="00445C8A">
        <w:t xml:space="preserve"> metódus hívása kezelőfelületről</w:t>
      </w:r>
    </w:p>
    <w:p w14:paraId="3AE2FBC1" w14:textId="77777777" w:rsidR="009F1EA1" w:rsidRDefault="009F1EA1" w:rsidP="009F1EA1">
      <w:pPr>
        <w:jc w:val="both"/>
      </w:pPr>
    </w:p>
    <w:p w14:paraId="30E0E8F7" w14:textId="77777777" w:rsidR="009F1EA1" w:rsidRDefault="009F1EA1" w:rsidP="009F1EA1">
      <w:pPr>
        <w:jc w:val="both"/>
      </w:pPr>
    </w:p>
    <w:p w14:paraId="3F561B01" w14:textId="77777777" w:rsidR="009F1EA1" w:rsidRDefault="009F1EA1" w:rsidP="009F1EA1">
      <w:pPr>
        <w:jc w:val="both"/>
      </w:pPr>
    </w:p>
    <w:p w14:paraId="6556D5F2" w14:textId="77777777" w:rsidR="00984F8D" w:rsidRDefault="009F1EA1" w:rsidP="00984F8D">
      <w:pPr>
        <w:keepNext/>
        <w:jc w:val="both"/>
      </w:pPr>
      <w:r>
        <w:rPr>
          <w:noProof/>
          <w:sz w:val="24"/>
          <w:szCs w:val="24"/>
          <w:lang w:eastAsia="hu-HU"/>
        </w:rPr>
        <w:lastRenderedPageBreak/>
        <w:drawing>
          <wp:inline distT="0" distB="0" distL="0" distR="0" wp14:anchorId="42709113" wp14:editId="737A509A">
            <wp:extent cx="5760720" cy="3214060"/>
            <wp:effectExtent l="0" t="0" r="0" b="5715"/>
            <wp:docPr id="14" name="Kép 14"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3214060"/>
                    </a:xfrm>
                    <a:prstGeom prst="rect">
                      <a:avLst/>
                    </a:prstGeom>
                    <a:noFill/>
                    <a:ln>
                      <a:noFill/>
                    </a:ln>
                  </pic:spPr>
                </pic:pic>
              </a:graphicData>
            </a:graphic>
          </wp:inline>
        </w:drawing>
      </w:r>
    </w:p>
    <w:p w14:paraId="4F5A83EC" w14:textId="77777777" w:rsidR="009F1EA1" w:rsidRDefault="00930D41" w:rsidP="00984F8D">
      <w:pPr>
        <w:pStyle w:val="Kpalrs"/>
        <w:jc w:val="center"/>
      </w:pPr>
      <w:fldSimple w:instr=" SEQ ábra \* ARABIC ">
        <w:r w:rsidR="00404820">
          <w:rPr>
            <w:noProof/>
          </w:rPr>
          <w:t>20</w:t>
        </w:r>
      </w:fldSimple>
      <w:r w:rsidR="00984F8D">
        <w:t xml:space="preserve">. ábra - RemoveEmployee() </w:t>
      </w:r>
      <w:r w:rsidR="00984F8D" w:rsidRPr="00CF4571">
        <w:t>metódus hívása kezelőfelületről</w:t>
      </w:r>
    </w:p>
    <w:p w14:paraId="5E83DADC" w14:textId="77777777" w:rsidR="00311C29" w:rsidRDefault="0044730A">
      <w:r>
        <w:br w:type="page"/>
      </w:r>
    </w:p>
    <w:p w14:paraId="037019DE" w14:textId="77777777" w:rsidR="00311C29" w:rsidRDefault="00311C29" w:rsidP="00311C29">
      <w:pPr>
        <w:pStyle w:val="Cmsor2"/>
      </w:pPr>
      <w:bookmarkStart w:id="15" w:name="_Toc447308148"/>
      <w:r>
        <w:lastRenderedPageBreak/>
        <w:t>PatientManagement alrendszer</w:t>
      </w:r>
      <w:bookmarkEnd w:id="15"/>
    </w:p>
    <w:p w14:paraId="7E9D1B5B" w14:textId="77777777" w:rsidR="00311C29" w:rsidRDefault="00311C29" w:rsidP="00311C29"/>
    <w:p w14:paraId="6C2F7DB9" w14:textId="77777777" w:rsidR="0078714E" w:rsidRPr="00E95F47" w:rsidRDefault="0078714E" w:rsidP="0078714E">
      <w:pPr>
        <w:jc w:val="both"/>
      </w:pPr>
      <w:r w:rsidRPr="00E95F47">
        <w:t xml:space="preserve">A kórház betegeinek adminisztrálására, regisztrálására, felvételére szolgáló modul, itt történik a kezelések betegekhez rendelése is. A </w:t>
      </w:r>
      <w:ins w:id="16" w:author="Peet" w:date="2016-04-01T21:45:00Z">
        <w:r w:rsidR="00267C06">
          <w:t xml:space="preserve">rendszer lehetőséget nyújt a </w:t>
        </w:r>
      </w:ins>
      <w:r w:rsidRPr="00E95F47">
        <w:t>betegek keresésére</w:t>
      </w:r>
      <w:del w:id="17" w:author="Peet" w:date="2016-04-01T21:45:00Z">
        <w:r w:rsidRPr="00E95F47" w:rsidDel="00267C06">
          <w:delText xml:space="preserve"> is mód van</w:delText>
        </w:r>
      </w:del>
      <w:r w:rsidRPr="00E95F47">
        <w:t>, illetve a számla összegének, tételes listájának előállítására is itt van kialakítva a funkcionalitás.</w:t>
      </w:r>
    </w:p>
    <w:p w14:paraId="74F71239" w14:textId="77777777" w:rsidR="0078714E" w:rsidRPr="00E95F47" w:rsidRDefault="0078714E" w:rsidP="0078714E">
      <w:pPr>
        <w:jc w:val="center"/>
      </w:pPr>
      <w:r w:rsidRPr="001054AD">
        <w:rPr>
          <w:noProof/>
          <w:lang w:eastAsia="hu-HU"/>
        </w:rPr>
        <w:drawing>
          <wp:inline distT="0" distB="0" distL="0" distR="0" wp14:anchorId="367327D2" wp14:editId="7ACB7123">
            <wp:extent cx="5760720" cy="4727453"/>
            <wp:effectExtent l="0" t="0" r="0" b="0"/>
            <wp:docPr id="51" name="Kép 51" descr="D:\Dropbox\Egyetem\4. félév\SzofTech2\FF\GitHubasky\oe-nik-softtech2-private-hospital\images\SB_ábrák\Artúr\Patient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ropbox\Egyetem\4. félév\SzofTech2\FF\GitHubasky\oe-nik-softtech2-private-hospital\images\SB_ábrák\Artúr\PatientManagemen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4727453"/>
                    </a:xfrm>
                    <a:prstGeom prst="rect">
                      <a:avLst/>
                    </a:prstGeom>
                    <a:noFill/>
                    <a:ln>
                      <a:noFill/>
                    </a:ln>
                  </pic:spPr>
                </pic:pic>
              </a:graphicData>
            </a:graphic>
          </wp:inline>
        </w:drawing>
      </w:r>
    </w:p>
    <w:p w14:paraId="458303D3" w14:textId="77777777" w:rsidR="0078714E" w:rsidRPr="00E95F47" w:rsidRDefault="0078714E" w:rsidP="0078714E">
      <w:pPr>
        <w:pStyle w:val="Kpalrs"/>
        <w:jc w:val="center"/>
        <w:rPr>
          <w:noProof/>
        </w:rPr>
      </w:pPr>
      <w:fldSimple w:instr=" SEQ ábra \* ARABIC ">
        <w:r w:rsidR="00404820">
          <w:rPr>
            <w:noProof/>
          </w:rPr>
          <w:t>21</w:t>
        </w:r>
      </w:fldSimple>
      <w:r w:rsidRPr="00E95F47">
        <w:t>. ábra - Kórház adminisztráció</w:t>
      </w:r>
      <w:r w:rsidRPr="00E95F47">
        <w:rPr>
          <w:noProof/>
        </w:rPr>
        <w:t xml:space="preserve"> alrendszer osztályai</w:t>
      </w:r>
    </w:p>
    <w:p w14:paraId="4E369DE1" w14:textId="77777777" w:rsidR="0078714E" w:rsidRDefault="0078714E" w:rsidP="0078714E">
      <w:pPr>
        <w:rPr>
          <w:rFonts w:asciiTheme="majorHAnsi" w:eastAsiaTheme="majorEastAsia" w:hAnsiTheme="majorHAnsi" w:cstheme="majorBidi"/>
          <w:i/>
          <w:iCs/>
          <w:color w:val="4F81BD" w:themeColor="accent1"/>
          <w:spacing w:val="15"/>
          <w:sz w:val="24"/>
          <w:szCs w:val="24"/>
        </w:rPr>
      </w:pPr>
      <w:r>
        <w:br w:type="page"/>
      </w:r>
    </w:p>
    <w:p w14:paraId="20538D9E" w14:textId="77777777" w:rsidR="0078714E" w:rsidRPr="00E95F47" w:rsidRDefault="0078714E" w:rsidP="001A7C88">
      <w:pPr>
        <w:pStyle w:val="Cmsor3"/>
      </w:pPr>
      <w:r w:rsidRPr="00E95F47">
        <w:lastRenderedPageBreak/>
        <w:t>Patient</w:t>
      </w:r>
      <w:r>
        <w:t>Manager</w:t>
      </w:r>
      <w:r w:rsidRPr="00E95F47">
        <w:t xml:space="preserve"> osztály</w:t>
      </w:r>
    </w:p>
    <w:p w14:paraId="406CA7D0" w14:textId="77777777" w:rsidR="0078714E" w:rsidRPr="00E95F47" w:rsidRDefault="0078714E" w:rsidP="0078714E">
      <w:pPr>
        <w:jc w:val="both"/>
      </w:pPr>
      <w:r w:rsidRPr="00E95F47">
        <w:t xml:space="preserve">Az alrendszer aktív osztálya, az alkalmazás futása során a HospitalManager osztályhoz hasonlóan ebből is egyetlen példány készül, és végigköveti az alkalmazás élettartamát. </w:t>
      </w:r>
    </w:p>
    <w:p w14:paraId="236E9FFF" w14:textId="77777777" w:rsidR="0078714E" w:rsidRPr="00E95F47" w:rsidRDefault="0078714E" w:rsidP="0078714E">
      <w:pPr>
        <w:keepNext/>
        <w:jc w:val="center"/>
      </w:pPr>
      <w:r w:rsidRPr="003C5118">
        <w:rPr>
          <w:noProof/>
          <w:lang w:eastAsia="hu-HU"/>
        </w:rPr>
        <w:drawing>
          <wp:inline distT="0" distB="0" distL="0" distR="0" wp14:anchorId="69C0415A" wp14:editId="0F97FA6E">
            <wp:extent cx="1930400" cy="1543050"/>
            <wp:effectExtent l="0" t="0" r="0" b="0"/>
            <wp:docPr id="49" name="Kép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30400" cy="1543050"/>
                    </a:xfrm>
                    <a:prstGeom prst="rect">
                      <a:avLst/>
                    </a:prstGeom>
                    <a:noFill/>
                    <a:ln>
                      <a:noFill/>
                    </a:ln>
                  </pic:spPr>
                </pic:pic>
              </a:graphicData>
            </a:graphic>
          </wp:inline>
        </w:drawing>
      </w:r>
      <w:r w:rsidRPr="003C5118">
        <w:rPr>
          <w:noProof/>
          <w:lang w:val="en-US"/>
        </w:rPr>
        <w:t xml:space="preserve"> </w:t>
      </w:r>
    </w:p>
    <w:p w14:paraId="65FCAD69" w14:textId="77777777" w:rsidR="0078714E" w:rsidRPr="00E95F47" w:rsidRDefault="0078714E" w:rsidP="0078714E">
      <w:pPr>
        <w:pStyle w:val="Kpalrs"/>
        <w:jc w:val="center"/>
      </w:pPr>
      <w:fldSimple w:instr=" SEQ ábra \* ARABIC ">
        <w:r w:rsidR="00404820">
          <w:rPr>
            <w:noProof/>
          </w:rPr>
          <w:t>22</w:t>
        </w:r>
      </w:fldSimple>
      <w:r>
        <w:t xml:space="preserve">. ábra – PatientManager </w:t>
      </w:r>
      <w:r w:rsidRPr="00E95F47">
        <w:t>osztály</w:t>
      </w:r>
    </w:p>
    <w:p w14:paraId="299582B1" w14:textId="77777777" w:rsidR="0078714E" w:rsidRDefault="0078714E" w:rsidP="0078714E">
      <w:pPr>
        <w:jc w:val="both"/>
      </w:pPr>
      <w:r w:rsidRPr="00E95F47">
        <w:t xml:space="preserve">A PatientRegistryWindow ablakban jelenik meg a betegek listája, a </w:t>
      </w:r>
      <w:r w:rsidRPr="00F61C1A">
        <w:t xml:space="preserve">PatientManager </w:t>
      </w:r>
      <w:r w:rsidRPr="00E95F47">
        <w:t>osztály a listához hozzáadás tényleges megtörténte előtt ellenőrzi, hogy az adott TAJ (SSN) számmal szerepel-e már valaki az adatbázisban, illetve ez alapján lehet célzottan is keresni, amennyiben a beteg már fel van véve kezelésre. A betegekhez kezelést lehet (adott esetben kell) hozzáadni, ennek oka a beteg osztálynál kerül kifejtésre. A kezelések kórtörténetet alkotnak (ez automatikusan l</w:t>
      </w:r>
      <w:r>
        <w:t>étre</w:t>
      </w:r>
      <w:r w:rsidRPr="00E95F47">
        <w:t>jön az első kezeléssel), és eljárásokból állnak.</w:t>
      </w:r>
      <w:r>
        <w:t xml:space="preserve"> Az első eljárás a beteg felvétele, illetve kivizsgálása. Jogosultságtól függően az eljárások eredményét be lehet jegyezni, illetve az eljárásokat, kórtörténetet frissíteni lehet. A beteg részére a számlakiállítást és a zárójelentés elkészítését is ez az osztály végzi a MedicalRecord lezárásakor.</w:t>
      </w:r>
    </w:p>
    <w:p w14:paraId="67C38934" w14:textId="77777777" w:rsidR="0078714E" w:rsidRDefault="0078714E" w:rsidP="0078714E">
      <w:pPr>
        <w:jc w:val="both"/>
      </w:pPr>
      <w:r>
        <w:t xml:space="preserve">Ezen metódusok meghívását a </w:t>
      </w:r>
      <w:r w:rsidRPr="00F61C1A">
        <w:t>PatientManage</w:t>
      </w:r>
      <w:r>
        <w:t>r</w:t>
      </w:r>
      <w:r w:rsidRPr="00F61C1A">
        <w:t xml:space="preserve"> </w:t>
      </w:r>
      <w:r>
        <w:t>által implementált interfészen keresztül lehet megtenni:</w:t>
      </w:r>
    </w:p>
    <w:p w14:paraId="537385FA" w14:textId="77777777" w:rsidR="0078714E" w:rsidRDefault="0078714E" w:rsidP="0078714E">
      <w:pPr>
        <w:jc w:val="center"/>
      </w:pPr>
      <w:r w:rsidRPr="003C5118">
        <w:rPr>
          <w:noProof/>
          <w:lang w:eastAsia="hu-HU"/>
        </w:rPr>
        <w:drawing>
          <wp:inline distT="0" distB="0" distL="0" distR="0" wp14:anchorId="546F148B" wp14:editId="4473F662">
            <wp:extent cx="1930400" cy="1384300"/>
            <wp:effectExtent l="0" t="0" r="0" b="6350"/>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30400" cy="1384300"/>
                    </a:xfrm>
                    <a:prstGeom prst="rect">
                      <a:avLst/>
                    </a:prstGeom>
                    <a:noFill/>
                    <a:ln>
                      <a:noFill/>
                    </a:ln>
                  </pic:spPr>
                </pic:pic>
              </a:graphicData>
            </a:graphic>
          </wp:inline>
        </w:drawing>
      </w:r>
    </w:p>
    <w:p w14:paraId="11E7ABDA" w14:textId="77777777" w:rsidR="0078714E" w:rsidRPr="00E95F47" w:rsidRDefault="0078714E" w:rsidP="0078714E">
      <w:pPr>
        <w:pStyle w:val="Kpalrs"/>
        <w:jc w:val="center"/>
      </w:pPr>
      <w:fldSimple w:instr=" SEQ ábra \* ARABIC ">
        <w:r w:rsidR="00404820">
          <w:rPr>
            <w:noProof/>
          </w:rPr>
          <w:t>23</w:t>
        </w:r>
      </w:fldSimple>
      <w:r w:rsidRPr="00E95F47">
        <w:t xml:space="preserve">. ábra </w:t>
      </w:r>
      <w:r>
        <w:t>–</w:t>
      </w:r>
      <w:r w:rsidRPr="00E95F47">
        <w:t xml:space="preserve"> </w:t>
      </w:r>
      <w:r>
        <w:t xml:space="preserve">PatientManager </w:t>
      </w:r>
      <w:r w:rsidRPr="00E95F47">
        <w:t>osztály</w:t>
      </w:r>
      <w:r>
        <w:t xml:space="preserve"> implementált interfészei</w:t>
      </w:r>
    </w:p>
    <w:p w14:paraId="7FB89079" w14:textId="77777777" w:rsidR="0078714E" w:rsidRDefault="0078714E" w:rsidP="0078714E">
      <w:pPr>
        <w:jc w:val="both"/>
      </w:pPr>
      <w:del w:id="18" w:author="Peet" w:date="2016-04-01T21:51:00Z">
        <w:r w:rsidDel="00237DE4">
          <w:delText>Ezeken kívül (mint később látható lesz) az adattagok beépített metódusait alkalmaztuk, illetve az adatkötés lehetőségeivel éltünk.</w:delText>
        </w:r>
      </w:del>
      <w:ins w:id="19" w:author="Peet" w:date="2016-04-01T21:51:00Z">
        <w:r w:rsidR="00237DE4">
          <w:t>Az adattagok publikus elérhetőségéről tulajdonságok gondoskodnak</w:t>
        </w:r>
      </w:ins>
      <w:ins w:id="20" w:author="Peet" w:date="2016-04-01T21:54:00Z">
        <w:r w:rsidR="00237DE4">
          <w:t>.</w:t>
        </w:r>
      </w:ins>
    </w:p>
    <w:p w14:paraId="668B80B2" w14:textId="77777777" w:rsidR="0078714E" w:rsidRPr="00E95F47" w:rsidRDefault="0078714E" w:rsidP="0078714E">
      <w:pPr>
        <w:jc w:val="both"/>
      </w:pPr>
    </w:p>
    <w:p w14:paraId="10D5078E" w14:textId="77777777" w:rsidR="0078714E" w:rsidRPr="00E95F47" w:rsidRDefault="0078714E" w:rsidP="001A7C88">
      <w:pPr>
        <w:pStyle w:val="Cmsor3"/>
      </w:pPr>
      <w:r>
        <w:t>Patient</w:t>
      </w:r>
      <w:r w:rsidRPr="00E95F47">
        <w:t xml:space="preserve"> osztály</w:t>
      </w:r>
      <w:r>
        <w:t xml:space="preserve"> (Person osztály), MedicalRecord osztály</w:t>
      </w:r>
    </w:p>
    <w:p w14:paraId="578F92B9" w14:textId="77777777" w:rsidR="0078714E" w:rsidRPr="00E95F47" w:rsidRDefault="0078714E" w:rsidP="0078714E">
      <w:pPr>
        <w:jc w:val="both"/>
      </w:pPr>
      <w:r>
        <w:t xml:space="preserve">A Patient osztály a betegek adatainak tárolására szolgál. Ősosztálya a </w:t>
      </w:r>
      <w:ins w:id="21" w:author="Peet" w:date="2016-04-01T21:54:00Z">
        <w:r w:rsidR="00237DE4">
          <w:t xml:space="preserve">korábban már bemutatott </w:t>
        </w:r>
      </w:ins>
      <w:r>
        <w:t xml:space="preserve">Person osztály, amely egyben a dolgozóknak is ősosztálya (lásd még HospitalManager osztály). A Patient osztálynak létrehozásakor van egy MedicalHistory nevű List&lt;MedicalRecord&gt; adattagja, egy anamnézis, mely kezdetben rövid ideig üres. A beteg felvételekor a létrejön az első MedicalRecord, benne egy Procedure (pl. Orvosi kivizsgálás, konzultáció) objektummal (bővebben lásd lejjebb). A </w:t>
      </w:r>
      <w:r>
        <w:lastRenderedPageBreak/>
        <w:t xml:space="preserve">MedicalRecord objektumok tehát a Procedure objektumok olyan konténerei, amelyek egy egybefüggő tünetegyüttes egyhuzamban történő gyógykezelését igyekeznek lefedni, melyben az első mozzanat az orvosi kivizsgálás és kezdeti diagnózis, az utolsó mozzanat pedig az utolsó kezelés, amely után a beteg (remélhetőleg) gyógyultan távozik a kórházból, ennek megfelelő diagnózissal. </w:t>
      </w:r>
    </w:p>
    <w:p w14:paraId="39FCAFA1" w14:textId="77777777" w:rsidR="0078714E" w:rsidRPr="00E95F47" w:rsidRDefault="0078714E" w:rsidP="0078714E">
      <w:pPr>
        <w:keepNext/>
        <w:jc w:val="center"/>
      </w:pPr>
      <w:r w:rsidRPr="00320E6A">
        <w:t xml:space="preserve">  </w:t>
      </w:r>
      <w:r w:rsidRPr="003C5118">
        <w:t xml:space="preserve"> </w:t>
      </w:r>
      <w:r w:rsidRPr="003C5118">
        <w:rPr>
          <w:noProof/>
          <w:lang w:eastAsia="hu-HU"/>
        </w:rPr>
        <w:drawing>
          <wp:inline distT="0" distB="0" distL="0" distR="0" wp14:anchorId="2FBFD7EF" wp14:editId="6DCBA67E">
            <wp:extent cx="1631950" cy="946150"/>
            <wp:effectExtent l="0" t="0" r="6350" b="6350"/>
            <wp:docPr id="45" name="Kép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31950" cy="946150"/>
                    </a:xfrm>
                    <a:prstGeom prst="rect">
                      <a:avLst/>
                    </a:prstGeom>
                    <a:noFill/>
                    <a:ln>
                      <a:noFill/>
                    </a:ln>
                  </pic:spPr>
                </pic:pic>
              </a:graphicData>
            </a:graphic>
          </wp:inline>
        </w:drawing>
      </w:r>
      <w:r w:rsidRPr="003C5118">
        <w:t xml:space="preserve"> </w:t>
      </w:r>
      <w:r w:rsidRPr="003C5118">
        <w:rPr>
          <w:noProof/>
          <w:lang w:eastAsia="hu-HU"/>
        </w:rPr>
        <w:drawing>
          <wp:inline distT="0" distB="0" distL="0" distR="0" wp14:anchorId="38BF123B" wp14:editId="152B2EFD">
            <wp:extent cx="1212850" cy="1797050"/>
            <wp:effectExtent l="0" t="0" r="6350" b="0"/>
            <wp:docPr id="44" name="Kép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12850" cy="1797050"/>
                    </a:xfrm>
                    <a:prstGeom prst="rect">
                      <a:avLst/>
                    </a:prstGeom>
                    <a:noFill/>
                    <a:ln>
                      <a:noFill/>
                    </a:ln>
                  </pic:spPr>
                </pic:pic>
              </a:graphicData>
            </a:graphic>
          </wp:inline>
        </w:drawing>
      </w:r>
      <w:r w:rsidRPr="003C5118">
        <w:t xml:space="preserve"> </w:t>
      </w:r>
      <w:r w:rsidRPr="003C5118">
        <w:rPr>
          <w:noProof/>
          <w:lang w:eastAsia="hu-HU"/>
        </w:rPr>
        <w:drawing>
          <wp:inline distT="0" distB="0" distL="0" distR="0" wp14:anchorId="34B65350" wp14:editId="51A6EEC4">
            <wp:extent cx="1466850" cy="1098550"/>
            <wp:effectExtent l="0" t="0" r="0" b="6350"/>
            <wp:docPr id="46" name="Kép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66850" cy="1098550"/>
                    </a:xfrm>
                    <a:prstGeom prst="rect">
                      <a:avLst/>
                    </a:prstGeom>
                    <a:noFill/>
                    <a:ln>
                      <a:noFill/>
                    </a:ln>
                  </pic:spPr>
                </pic:pic>
              </a:graphicData>
            </a:graphic>
          </wp:inline>
        </w:drawing>
      </w:r>
    </w:p>
    <w:p w14:paraId="2DEA86F6" w14:textId="77777777" w:rsidR="0078714E" w:rsidRDefault="0078714E" w:rsidP="0078714E">
      <w:pPr>
        <w:pStyle w:val="Kpalrs"/>
        <w:jc w:val="center"/>
      </w:pPr>
      <w:fldSimple w:instr=" SEQ ábra \* ARABIC ">
        <w:r w:rsidR="00404820">
          <w:rPr>
            <w:noProof/>
          </w:rPr>
          <w:t>24</w:t>
        </w:r>
      </w:fldSimple>
      <w:r w:rsidRPr="00E95F47">
        <w:t xml:space="preserve">. ábra </w:t>
      </w:r>
      <w:r>
        <w:t>–</w:t>
      </w:r>
      <w:r w:rsidRPr="00E95F47">
        <w:t xml:space="preserve"> </w:t>
      </w:r>
      <w:r>
        <w:t>Patient (Person)</w:t>
      </w:r>
      <w:r w:rsidRPr="00E95F47">
        <w:t xml:space="preserve"> osztály</w:t>
      </w:r>
      <w:r>
        <w:t>, MedicalRecord osztály</w:t>
      </w:r>
    </w:p>
    <w:p w14:paraId="19484C2F" w14:textId="77777777" w:rsidR="0078714E" w:rsidRDefault="0078714E" w:rsidP="0078714E"/>
    <w:p w14:paraId="059F5F20" w14:textId="77777777" w:rsidR="0078714E" w:rsidRPr="00E95F47" w:rsidRDefault="0078714E" w:rsidP="001A7C88">
      <w:pPr>
        <w:pStyle w:val="Cmsor3"/>
      </w:pPr>
      <w:r>
        <w:t>Procedure</w:t>
      </w:r>
      <w:r w:rsidRPr="00E95F47">
        <w:t xml:space="preserve"> osztály</w:t>
      </w:r>
      <w:r>
        <w:t xml:space="preserve"> </w:t>
      </w:r>
    </w:p>
    <w:p w14:paraId="4E10FD01" w14:textId="77777777" w:rsidR="0078714E" w:rsidRPr="00DA48E3" w:rsidRDefault="0078714E" w:rsidP="0078714E">
      <w:pPr>
        <w:jc w:val="both"/>
      </w:pPr>
      <w:r>
        <w:t>A MedicalRecord osztályoknak kötelezően van egy List&lt;Procedure</w:t>
      </w:r>
      <w:del w:id="22" w:author="Peet" w:date="2016-04-01T21:57:00Z">
        <w:r w:rsidDel="00237DE4">
          <w:delText>s</w:delText>
        </w:r>
      </w:del>
      <w:r>
        <w:t xml:space="preserve">&gt; </w:t>
      </w:r>
      <w:ins w:id="23" w:author="Peet" w:date="2016-04-01T21:57:00Z">
        <w:r w:rsidR="00237DE4">
          <w:t xml:space="preserve">típusú, Procedures megnevezésű </w:t>
        </w:r>
      </w:ins>
      <w:r>
        <w:t xml:space="preserve">adattagja, amelynek első eleme </w:t>
      </w:r>
      <w:del w:id="24" w:author="Peet" w:date="2016-04-01T21:57:00Z">
        <w:r w:rsidDel="00237DE4">
          <w:delText>általában a kezdeti orvosi vizsgálat, vagy konzultáció</w:delText>
        </w:r>
      </w:del>
      <w:ins w:id="25" w:author="Peet" w:date="2016-04-01T21:57:00Z">
        <w:r w:rsidR="00237DE4">
          <w:t>a betegfelvétel eljárás</w:t>
        </w:r>
      </w:ins>
      <w:r>
        <w:t xml:space="preserve">. A </w:t>
      </w:r>
      <w:ins w:id="26" w:author="Peet" w:date="2016-04-01T21:58:00Z">
        <w:r w:rsidR="00237DE4">
          <w:t>P</w:t>
        </w:r>
      </w:ins>
      <w:del w:id="27" w:author="Peet" w:date="2016-04-01T21:58:00Z">
        <w:r w:rsidDel="00237DE4">
          <w:delText>p</w:delText>
        </w:r>
      </w:del>
      <w:r>
        <w:t xml:space="preserve">rocedure konvencionális adattagokon felül csatolmányokat tartalmazhat, pl. Röntgen, CT vizsgálat képei. Minden Procedure egyedi azonosítóval rendelkezik, amely a kiírás pillanatában hozzá rendelt TimeStamp. Ezen kívül minden Procedure osztályhoz tartozik egy </w:t>
      </w:r>
      <w:del w:id="28" w:author="Peet" w:date="2016-04-01T21:59:00Z">
        <w:r w:rsidDel="00237DE4">
          <w:delText>orvos</w:delText>
        </w:r>
      </w:del>
      <w:ins w:id="29" w:author="Peet" w:date="2016-04-01T21:59:00Z">
        <w:r w:rsidR="00237DE4">
          <w:t>felelős alkalmazott</w:t>
        </w:r>
      </w:ins>
      <w:r>
        <w:t>, emellett rendelkezik olyan metódussal, amellyel a felszerelés-szükségletnek (pl. szike, gézlapok) megfelelő InventoryItem-ek számát csökkenti az eszközadatbázisban (lásd InventoryManagement modul).</w:t>
      </w:r>
    </w:p>
    <w:p w14:paraId="7CC6F9E8" w14:textId="77777777" w:rsidR="0078714E" w:rsidRDefault="0078714E" w:rsidP="0078714E">
      <w:pPr>
        <w:jc w:val="center"/>
      </w:pPr>
      <w:r w:rsidRPr="00F17668">
        <w:rPr>
          <w:noProof/>
          <w:lang w:eastAsia="hu-HU"/>
        </w:rPr>
        <w:drawing>
          <wp:inline distT="0" distB="0" distL="0" distR="0" wp14:anchorId="0C22B2B8" wp14:editId="2A2EE455">
            <wp:extent cx="958850" cy="1003300"/>
            <wp:effectExtent l="0" t="0" r="0" b="6350"/>
            <wp:docPr id="53" name="Kép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8850" cy="1003300"/>
                    </a:xfrm>
                    <a:prstGeom prst="rect">
                      <a:avLst/>
                    </a:prstGeom>
                    <a:noFill/>
                    <a:ln>
                      <a:noFill/>
                    </a:ln>
                  </pic:spPr>
                </pic:pic>
              </a:graphicData>
            </a:graphic>
          </wp:inline>
        </w:drawing>
      </w:r>
      <w:r w:rsidRPr="00DA48E3">
        <w:rPr>
          <w:noProof/>
          <w:lang w:eastAsia="hu-HU"/>
        </w:rPr>
        <w:drawing>
          <wp:inline distT="0" distB="0" distL="0" distR="0" wp14:anchorId="63FA6027" wp14:editId="174798C1">
            <wp:extent cx="2019300" cy="2368550"/>
            <wp:effectExtent l="0" t="0" r="0" b="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0" cy="2368550"/>
                    </a:xfrm>
                    <a:prstGeom prst="rect">
                      <a:avLst/>
                    </a:prstGeom>
                    <a:noFill/>
                    <a:ln>
                      <a:noFill/>
                    </a:ln>
                  </pic:spPr>
                </pic:pic>
              </a:graphicData>
            </a:graphic>
          </wp:inline>
        </w:drawing>
      </w:r>
      <w:r w:rsidRPr="00EA3014">
        <w:t xml:space="preserve"> </w:t>
      </w:r>
      <w:r w:rsidRPr="00EA3014">
        <w:rPr>
          <w:noProof/>
          <w:lang w:eastAsia="hu-HU"/>
        </w:rPr>
        <w:drawing>
          <wp:inline distT="0" distB="0" distL="0" distR="0" wp14:anchorId="30BBDCC3" wp14:editId="3210E49B">
            <wp:extent cx="1079500" cy="1549400"/>
            <wp:effectExtent l="0" t="0" r="6350" b="0"/>
            <wp:docPr id="52" name="Kép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79500" cy="1549400"/>
                    </a:xfrm>
                    <a:prstGeom prst="rect">
                      <a:avLst/>
                    </a:prstGeom>
                    <a:noFill/>
                    <a:ln>
                      <a:noFill/>
                    </a:ln>
                  </pic:spPr>
                </pic:pic>
              </a:graphicData>
            </a:graphic>
          </wp:inline>
        </w:drawing>
      </w:r>
    </w:p>
    <w:p w14:paraId="786E44B8" w14:textId="77777777" w:rsidR="0078714E" w:rsidRDefault="0078714E" w:rsidP="0078714E">
      <w:pPr>
        <w:pStyle w:val="Kpalrs"/>
        <w:jc w:val="center"/>
      </w:pPr>
      <w:fldSimple w:instr=" SEQ ábra \* ARABIC ">
        <w:r w:rsidR="00404820">
          <w:rPr>
            <w:noProof/>
          </w:rPr>
          <w:t>25</w:t>
        </w:r>
      </w:fldSimple>
      <w:r w:rsidRPr="00E95F47">
        <w:t xml:space="preserve">. ábra </w:t>
      </w:r>
      <w:r>
        <w:t>–</w:t>
      </w:r>
      <w:r w:rsidRPr="00E95F47">
        <w:t xml:space="preserve"> </w:t>
      </w:r>
      <w:r>
        <w:t>Patient (Person)</w:t>
      </w:r>
      <w:r w:rsidRPr="00E95F47">
        <w:t xml:space="preserve"> osztály</w:t>
      </w:r>
      <w:r>
        <w:t>, MedicalRecord osztály</w:t>
      </w:r>
    </w:p>
    <w:p w14:paraId="394F4865" w14:textId="77777777" w:rsidR="00311C29" w:rsidRDefault="0078714E" w:rsidP="0078714E">
      <w:pPr>
        <w:jc w:val="both"/>
      </w:pPr>
      <w:r>
        <w:t>A Procedure és a MedicalRecord osztály ezen kívül egy állapotváltozóval rendelkezik, amely a számla kiállítása, és a kezelések nyomon követése során játszik szerepet</w:t>
      </w:r>
    </w:p>
    <w:p w14:paraId="319926C8" w14:textId="77777777" w:rsidR="001A7C88" w:rsidRDefault="001A7C88">
      <w:pPr>
        <w:rPr>
          <w:rFonts w:asciiTheme="majorHAnsi" w:eastAsiaTheme="majorEastAsia" w:hAnsiTheme="majorHAnsi" w:cstheme="majorBidi"/>
          <w:b/>
          <w:bCs/>
          <w:color w:val="4F81BD" w:themeColor="accent1"/>
          <w:sz w:val="26"/>
          <w:szCs w:val="26"/>
        </w:rPr>
      </w:pPr>
      <w:bookmarkStart w:id="30" w:name="_Toc447308149"/>
      <w:r>
        <w:br w:type="page"/>
      </w:r>
    </w:p>
    <w:p w14:paraId="5B718332" w14:textId="77777777" w:rsidR="00311C29" w:rsidRDefault="00311C29" w:rsidP="00311C29">
      <w:pPr>
        <w:pStyle w:val="Cmsor2"/>
      </w:pPr>
      <w:r>
        <w:lastRenderedPageBreak/>
        <w:t>InventoryManagement alrendszer</w:t>
      </w:r>
      <w:bookmarkEnd w:id="30"/>
    </w:p>
    <w:p w14:paraId="2CC30C60" w14:textId="77777777" w:rsidR="001A7C88" w:rsidRDefault="00F212ED" w:rsidP="001A7C88">
      <w:pPr>
        <w:keepNext/>
      </w:pPr>
      <w:r>
        <w:rPr>
          <w:noProof/>
          <w:lang w:eastAsia="hu-HU"/>
        </w:rPr>
        <w:drawing>
          <wp:inline distT="0" distB="0" distL="0" distR="0" wp14:anchorId="4D1ED7E3" wp14:editId="334D078B">
            <wp:extent cx="5760720" cy="2607463"/>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2607463"/>
                    </a:xfrm>
                    <a:prstGeom prst="rect">
                      <a:avLst/>
                    </a:prstGeom>
                    <a:noFill/>
                    <a:ln>
                      <a:noFill/>
                    </a:ln>
                  </pic:spPr>
                </pic:pic>
              </a:graphicData>
            </a:graphic>
          </wp:inline>
        </w:drawing>
      </w:r>
    </w:p>
    <w:p w14:paraId="51BE9857" w14:textId="77777777" w:rsidR="001A7C88" w:rsidRDefault="001A7C88" w:rsidP="001A7C88">
      <w:pPr>
        <w:pStyle w:val="Kpalrs"/>
        <w:jc w:val="center"/>
      </w:pPr>
      <w:fldSimple w:instr=" SEQ ábra \* ARABIC ">
        <w:r w:rsidR="00404820">
          <w:rPr>
            <w:noProof/>
          </w:rPr>
          <w:t>26</w:t>
        </w:r>
      </w:fldSimple>
      <w:r>
        <w:t>. ábra InventoryManagement alrendszer</w:t>
      </w:r>
    </w:p>
    <w:p w14:paraId="17E716CD" w14:textId="77777777" w:rsidR="00F212ED" w:rsidRDefault="00F212ED" w:rsidP="001A7C88">
      <w:pPr>
        <w:pStyle w:val="Cmsor3"/>
      </w:pPr>
      <w:r w:rsidRPr="00F212ED">
        <w:t xml:space="preserve"> </w:t>
      </w:r>
      <w:bookmarkStart w:id="31" w:name="_Toc447308150"/>
      <w:r>
        <w:t>IInventoryManager interfész</w:t>
      </w:r>
      <w:bookmarkEnd w:id="31"/>
    </w:p>
    <w:p w14:paraId="17627E1B" w14:textId="77777777" w:rsidR="00F212ED" w:rsidRDefault="00F212ED" w:rsidP="00F212ED">
      <w:pPr>
        <w:jc w:val="both"/>
      </w:pPr>
      <w:r>
        <w:t>Ez az interfész biztosítja a kapcsolatot a megjelenítési réteg és az alkalmazásréteg eszközkezelő logikája között. Két metódust definiál, melyek az InventoryManager osztályban vannak implementálva. Ezek felelnek új eszközbejegyzés létrehozásáért (CreateNewInventoryItem()) és egy eszköz szabad mennyiségének változtatásáért (UpdateQuantity()).</w:t>
      </w:r>
    </w:p>
    <w:p w14:paraId="388C9E29" w14:textId="77777777" w:rsidR="00F212ED" w:rsidRDefault="00F212ED" w:rsidP="00F212ED">
      <w:pPr>
        <w:pStyle w:val="Cmsor3"/>
      </w:pPr>
      <w:bookmarkStart w:id="32" w:name="_Toc447308151"/>
      <w:r>
        <w:t>InventoryManager osztály</w:t>
      </w:r>
      <w:bookmarkEnd w:id="32"/>
    </w:p>
    <w:p w14:paraId="059C6842" w14:textId="77777777" w:rsidR="00CA3107" w:rsidRPr="00C14AFB" w:rsidRDefault="00F212ED" w:rsidP="003F35B3">
      <w:pPr>
        <w:jc w:val="both"/>
        <w:pPrChange w:id="33" w:author="Peet" w:date="2016-04-01T22:01:00Z">
          <w:pPr/>
        </w:pPrChange>
      </w:pPr>
      <w:r>
        <w:t>Az a</w:t>
      </w:r>
      <w:r w:rsidR="00DC5C22">
        <w:t>lrendszer aktív osztálya, amely</w:t>
      </w:r>
      <w:r>
        <w:t xml:space="preserve"> az alkalmazás futása során egyetlen példányba</w:t>
      </w:r>
      <w:r w:rsidR="007351A9">
        <w:t>n létezik és végigköveti annak</w:t>
      </w:r>
      <w:r>
        <w:t xml:space="preserve"> </w:t>
      </w:r>
      <w:r w:rsidR="00C804D7">
        <w:t>é</w:t>
      </w:r>
      <w:r>
        <w:t>lettartamát.</w:t>
      </w:r>
    </w:p>
    <w:p w14:paraId="5C586BE4" w14:textId="77777777" w:rsidR="00B33812" w:rsidRDefault="00CA3107" w:rsidP="005B4B1E">
      <w:pPr>
        <w:jc w:val="both"/>
      </w:pPr>
      <w:r>
        <w:t xml:space="preserve">Az osztály adattagjai mind privát elérésűek melyek publikus tulajdonságokon keresztül érhetőek el. Az AppManager tulajdonságon keresztül </w:t>
      </w:r>
      <w:r w:rsidR="001625CB">
        <w:t xml:space="preserve">érhető el az alkalmazás objektum. Az Inventory tulajdonságon keresztül manipulálható az eszköznyilvántartás, amely InventoryItem objektumok listája. A nextId egész típusú mező a következő szabad sorszámot tárolja, amit egy InventoryItem objektum egyedi azonosítója felvehet. </w:t>
      </w:r>
    </w:p>
    <w:p w14:paraId="472FE158" w14:textId="77777777" w:rsidR="00862643" w:rsidRDefault="001625CB" w:rsidP="005B4B1E">
      <w:pPr>
        <w:jc w:val="both"/>
      </w:pPr>
      <w:r>
        <w:t xml:space="preserve">Az osztály </w:t>
      </w:r>
      <w:r w:rsidR="00F212ED">
        <w:t>implementálja az I</w:t>
      </w:r>
      <w:r w:rsidR="003F35B3">
        <w:t>i</w:t>
      </w:r>
      <w:r w:rsidR="00F212ED">
        <w:t>nventoryManager interfészben definiált metódusokat</w:t>
      </w:r>
      <w:r w:rsidR="005B4B1E">
        <w:t xml:space="preserve">. </w:t>
      </w:r>
    </w:p>
    <w:p w14:paraId="12E4CCCE" w14:textId="77777777" w:rsidR="00B33812" w:rsidRDefault="00B33812" w:rsidP="00D3263D">
      <w:pPr>
        <w:pStyle w:val="Cmsor3"/>
      </w:pPr>
      <w:bookmarkStart w:id="34" w:name="_Toc447308152"/>
      <w:r>
        <w:t>InventoryItem osztály</w:t>
      </w:r>
      <w:bookmarkEnd w:id="34"/>
    </w:p>
    <w:p w14:paraId="6E91BA86" w14:textId="77777777" w:rsidR="00B33812" w:rsidRDefault="00CA3107" w:rsidP="005B4B1E">
      <w:pPr>
        <w:jc w:val="both"/>
      </w:pPr>
      <w:r>
        <w:t xml:space="preserve">Ez az osztály reprezentálja az eszköznyilvántartás egy bejegyzését. </w:t>
      </w:r>
      <w:r w:rsidR="005B4B1E">
        <w:t xml:space="preserve">Minden bejegyzés egész típusú egyedi azonosítóval (id), string típusú névvel (name), egész típusú mennyiséggel (quantity) és felsorolás típusú mennyiségjelzővel (unit) rendelkezik. Az adattagok privát elérésűek, tulajdonságokon keresztül manipulálhatóak. </w:t>
      </w:r>
    </w:p>
    <w:p w14:paraId="67AD8FA7" w14:textId="77777777" w:rsidR="00D3263D" w:rsidRDefault="00B33812" w:rsidP="00D3263D">
      <w:pPr>
        <w:pStyle w:val="Cmsor3"/>
      </w:pPr>
      <w:bookmarkStart w:id="35" w:name="_Toc447308153"/>
      <w:r>
        <w:t>InventoryType enumeráció</w:t>
      </w:r>
      <w:bookmarkEnd w:id="35"/>
    </w:p>
    <w:p w14:paraId="086CE5F1" w14:textId="77777777" w:rsidR="00D3263D" w:rsidRDefault="005B4B1E" w:rsidP="00B33812">
      <w:r>
        <w:t>Ez a felsorolás típus a lehetséges mennyiségjelzőket reprezentálja.</w:t>
      </w:r>
    </w:p>
    <w:p w14:paraId="54BE1415" w14:textId="77777777" w:rsidR="00D3263D" w:rsidRDefault="00D3263D" w:rsidP="00B33812"/>
    <w:p w14:paraId="1B15590D" w14:textId="77777777" w:rsidR="00FF3189" w:rsidRDefault="00FF3189">
      <w:pPr>
        <w:rPr>
          <w:rFonts w:asciiTheme="majorHAnsi" w:eastAsiaTheme="majorEastAsia" w:hAnsiTheme="majorHAnsi" w:cstheme="majorBidi"/>
          <w:b/>
          <w:bCs/>
          <w:color w:val="4F81BD" w:themeColor="accent1"/>
          <w:sz w:val="26"/>
          <w:szCs w:val="26"/>
        </w:rPr>
      </w:pPr>
      <w:r>
        <w:br w:type="page"/>
      </w:r>
    </w:p>
    <w:p w14:paraId="1D05FF06" w14:textId="77777777" w:rsidR="001A7C88" w:rsidRDefault="00FF3189" w:rsidP="001A7C88">
      <w:pPr>
        <w:pStyle w:val="Cmsor2"/>
      </w:pPr>
      <w:r>
        <w:rPr>
          <w:noProof/>
          <w:lang w:eastAsia="hu-HU"/>
        </w:rPr>
        <w:lastRenderedPageBreak/>
        <w:drawing>
          <wp:inline distT="0" distB="0" distL="0" distR="0" wp14:anchorId="2D271E70" wp14:editId="50C77857">
            <wp:extent cx="5760720" cy="21780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2178050"/>
                    </a:xfrm>
                    <a:prstGeom prst="rect">
                      <a:avLst/>
                    </a:prstGeom>
                    <a:noFill/>
                    <a:ln>
                      <a:noFill/>
                    </a:ln>
                  </pic:spPr>
                </pic:pic>
              </a:graphicData>
            </a:graphic>
          </wp:inline>
        </w:drawing>
      </w:r>
    </w:p>
    <w:p w14:paraId="0A153E9B" w14:textId="77777777" w:rsidR="00FF3189" w:rsidRDefault="001A7C88" w:rsidP="001A7C88">
      <w:pPr>
        <w:pStyle w:val="Kpalrs"/>
        <w:jc w:val="center"/>
      </w:pPr>
      <w:fldSimple w:instr=" SEQ ábra \* ARABIC ">
        <w:r w:rsidR="00404820">
          <w:rPr>
            <w:noProof/>
          </w:rPr>
          <w:t>27</w:t>
        </w:r>
      </w:fldSimple>
      <w:r>
        <w:t xml:space="preserve">. ábra </w:t>
      </w:r>
      <w:r w:rsidRPr="002210EC">
        <w:t>CreateNewInventory() metódus használati eset realizáció</w:t>
      </w:r>
    </w:p>
    <w:p w14:paraId="6C0F8757" w14:textId="77777777" w:rsidR="001E7DBA" w:rsidRDefault="001E7DBA" w:rsidP="001E7DBA"/>
    <w:p w14:paraId="2AC7F5F0" w14:textId="77777777" w:rsidR="001A7C88" w:rsidRDefault="001E7DBA" w:rsidP="001A7C88">
      <w:pPr>
        <w:keepNext/>
      </w:pPr>
      <w:r>
        <w:rPr>
          <w:noProof/>
          <w:lang w:eastAsia="hu-HU"/>
        </w:rPr>
        <w:drawing>
          <wp:inline distT="0" distB="0" distL="0" distR="0" wp14:anchorId="0F6090A7" wp14:editId="069A117E">
            <wp:extent cx="5760720" cy="2185951"/>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2185951"/>
                    </a:xfrm>
                    <a:prstGeom prst="rect">
                      <a:avLst/>
                    </a:prstGeom>
                    <a:noFill/>
                    <a:ln>
                      <a:noFill/>
                    </a:ln>
                  </pic:spPr>
                </pic:pic>
              </a:graphicData>
            </a:graphic>
          </wp:inline>
        </w:drawing>
      </w:r>
    </w:p>
    <w:p w14:paraId="5432D03A" w14:textId="77777777" w:rsidR="001E7DBA" w:rsidRPr="001E7DBA" w:rsidRDefault="001A7C88" w:rsidP="001A7C88">
      <w:pPr>
        <w:pStyle w:val="Kpalrs"/>
        <w:jc w:val="center"/>
      </w:pPr>
      <w:fldSimple w:instr=" SEQ ábra \* ARABIC ">
        <w:r w:rsidR="00404820">
          <w:rPr>
            <w:noProof/>
          </w:rPr>
          <w:t>28</w:t>
        </w:r>
      </w:fldSimple>
      <w:r>
        <w:t xml:space="preserve">. ábra </w:t>
      </w:r>
      <w:r w:rsidRPr="00AA0A24">
        <w:t>CreateNewInventory() metódus interfész művelet</w:t>
      </w:r>
    </w:p>
    <w:p w14:paraId="3C6B2B52" w14:textId="77777777" w:rsidR="00124ABD" w:rsidRDefault="00124ABD" w:rsidP="00124ABD">
      <w:pPr>
        <w:pStyle w:val="Cmsor2"/>
        <w:rPr>
          <w:noProof/>
          <w:lang w:eastAsia="hu-HU"/>
        </w:rPr>
      </w:pPr>
    </w:p>
    <w:p w14:paraId="7669B1FE" w14:textId="77777777" w:rsidR="00124ABD" w:rsidRDefault="00FF3189" w:rsidP="00124ABD">
      <w:pPr>
        <w:pStyle w:val="Cmsor2"/>
      </w:pPr>
      <w:r>
        <w:rPr>
          <w:noProof/>
          <w:lang w:eastAsia="hu-HU"/>
        </w:rPr>
        <w:drawing>
          <wp:inline distT="0" distB="0" distL="0" distR="0" wp14:anchorId="5F9DB270" wp14:editId="3FD35E36">
            <wp:extent cx="5667375" cy="3638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67375" cy="3638550"/>
                    </a:xfrm>
                    <a:prstGeom prst="rect">
                      <a:avLst/>
                    </a:prstGeom>
                    <a:noFill/>
                    <a:ln>
                      <a:noFill/>
                    </a:ln>
                  </pic:spPr>
                </pic:pic>
              </a:graphicData>
            </a:graphic>
          </wp:inline>
        </w:drawing>
      </w:r>
    </w:p>
    <w:p w14:paraId="4FDE48DF" w14:textId="77777777" w:rsidR="001E7DBA" w:rsidRDefault="00124ABD" w:rsidP="00124ABD">
      <w:pPr>
        <w:pStyle w:val="Kpalrs"/>
        <w:jc w:val="center"/>
      </w:pPr>
      <w:fldSimple w:instr=" SEQ ábra \* ARABIC ">
        <w:r w:rsidR="00404820">
          <w:rPr>
            <w:noProof/>
          </w:rPr>
          <w:t>29</w:t>
        </w:r>
      </w:fldSimple>
      <w:r>
        <w:t xml:space="preserve">. ábra </w:t>
      </w:r>
      <w:r w:rsidRPr="00B86670">
        <w:t>UpdateQuantity() metódus használati eset realizáció</w:t>
      </w:r>
    </w:p>
    <w:p w14:paraId="1D9E668F" w14:textId="77777777" w:rsidR="00124ABD" w:rsidRDefault="00124ABD" w:rsidP="00124ABD"/>
    <w:p w14:paraId="60D143BB" w14:textId="77777777" w:rsidR="00124ABD" w:rsidRPr="00124ABD" w:rsidRDefault="00124ABD" w:rsidP="00124ABD"/>
    <w:p w14:paraId="57203739" w14:textId="77777777" w:rsidR="00124ABD" w:rsidRDefault="001E7DBA" w:rsidP="00124ABD">
      <w:pPr>
        <w:pStyle w:val="Cmsor2"/>
        <w:jc w:val="center"/>
      </w:pPr>
      <w:r>
        <w:rPr>
          <w:noProof/>
          <w:lang w:eastAsia="hu-HU"/>
        </w:rPr>
        <w:drawing>
          <wp:inline distT="0" distB="0" distL="0" distR="0" wp14:anchorId="2AD20A32" wp14:editId="56DDEC11">
            <wp:extent cx="3800475" cy="21336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00475" cy="2133600"/>
                    </a:xfrm>
                    <a:prstGeom prst="rect">
                      <a:avLst/>
                    </a:prstGeom>
                    <a:noFill/>
                    <a:ln>
                      <a:noFill/>
                    </a:ln>
                  </pic:spPr>
                </pic:pic>
              </a:graphicData>
            </a:graphic>
          </wp:inline>
        </w:drawing>
      </w:r>
    </w:p>
    <w:p w14:paraId="09F35AD4" w14:textId="77777777" w:rsidR="001E7DBA" w:rsidRDefault="00124ABD" w:rsidP="00124ABD">
      <w:pPr>
        <w:pStyle w:val="Kpalrs"/>
        <w:jc w:val="center"/>
      </w:pPr>
      <w:fldSimple w:instr=" SEQ ábra \* ARABIC ">
        <w:r w:rsidR="00404820">
          <w:rPr>
            <w:noProof/>
          </w:rPr>
          <w:t>30</w:t>
        </w:r>
      </w:fldSimple>
      <w:r>
        <w:t xml:space="preserve">. ábra </w:t>
      </w:r>
      <w:r w:rsidRPr="00A827F0">
        <w:t>UpdateQuantity() metódus interfész művelet</w:t>
      </w:r>
    </w:p>
    <w:p w14:paraId="57F037AD" w14:textId="77777777" w:rsidR="00311C29" w:rsidRDefault="00311C29" w:rsidP="00124ABD">
      <w:pPr>
        <w:pStyle w:val="Cmsor2"/>
      </w:pPr>
      <w:r>
        <w:br w:type="page"/>
      </w:r>
      <w:bookmarkStart w:id="36" w:name="_Toc447308154"/>
      <w:r>
        <w:lastRenderedPageBreak/>
        <w:t>ApplicationManagement alrendszer</w:t>
      </w:r>
      <w:bookmarkEnd w:id="36"/>
    </w:p>
    <w:p w14:paraId="3594DEAF" w14:textId="77777777" w:rsidR="00124ABD" w:rsidRDefault="00F212ED" w:rsidP="00124ABD">
      <w:pPr>
        <w:keepNext/>
      </w:pPr>
      <w:r>
        <w:rPr>
          <w:noProof/>
          <w:sz w:val="24"/>
          <w:szCs w:val="24"/>
          <w:lang w:eastAsia="hu-HU"/>
        </w:rPr>
        <w:drawing>
          <wp:inline distT="0" distB="0" distL="0" distR="0" wp14:anchorId="1AB62218" wp14:editId="5846A4FF">
            <wp:extent cx="5760720" cy="4265571"/>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0720" cy="4265571"/>
                    </a:xfrm>
                    <a:prstGeom prst="rect">
                      <a:avLst/>
                    </a:prstGeom>
                    <a:noFill/>
                    <a:ln>
                      <a:noFill/>
                    </a:ln>
                  </pic:spPr>
                </pic:pic>
              </a:graphicData>
            </a:graphic>
          </wp:inline>
        </w:drawing>
      </w:r>
    </w:p>
    <w:p w14:paraId="2B2FBC90" w14:textId="77777777" w:rsidR="00311C29" w:rsidRDefault="00124ABD" w:rsidP="00124ABD">
      <w:pPr>
        <w:pStyle w:val="Kpalrs"/>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b w:val="0"/>
          <w:bCs w:val="0"/>
          <w:sz w:val="26"/>
          <w:szCs w:val="26"/>
        </w:rPr>
        <w:fldChar w:fldCharType="begin"/>
      </w:r>
      <w:r>
        <w:rPr>
          <w:rFonts w:asciiTheme="majorHAnsi" w:eastAsiaTheme="majorEastAsia" w:hAnsiTheme="majorHAnsi" w:cstheme="majorBidi"/>
          <w:b w:val="0"/>
          <w:bCs w:val="0"/>
          <w:sz w:val="26"/>
          <w:szCs w:val="26"/>
        </w:rPr>
        <w:instrText xml:space="preserve"> SEQ ábra \* ARABIC </w:instrText>
      </w:r>
      <w:r>
        <w:rPr>
          <w:rFonts w:asciiTheme="majorHAnsi" w:eastAsiaTheme="majorEastAsia" w:hAnsiTheme="majorHAnsi" w:cstheme="majorBidi"/>
          <w:b w:val="0"/>
          <w:bCs w:val="0"/>
          <w:sz w:val="26"/>
          <w:szCs w:val="26"/>
        </w:rPr>
        <w:fldChar w:fldCharType="separate"/>
      </w:r>
      <w:r w:rsidR="00404820">
        <w:rPr>
          <w:rFonts w:asciiTheme="majorHAnsi" w:eastAsiaTheme="majorEastAsia" w:hAnsiTheme="majorHAnsi" w:cstheme="majorBidi"/>
          <w:b w:val="0"/>
          <w:bCs w:val="0"/>
          <w:noProof/>
          <w:sz w:val="26"/>
          <w:szCs w:val="26"/>
        </w:rPr>
        <w:t>31</w:t>
      </w:r>
      <w:r>
        <w:rPr>
          <w:rFonts w:asciiTheme="majorHAnsi" w:eastAsiaTheme="majorEastAsia" w:hAnsiTheme="majorHAnsi" w:cstheme="majorBidi"/>
          <w:b w:val="0"/>
          <w:bCs w:val="0"/>
          <w:sz w:val="26"/>
          <w:szCs w:val="26"/>
        </w:rPr>
        <w:fldChar w:fldCharType="end"/>
      </w:r>
      <w:r>
        <w:t xml:space="preserve">. ábra </w:t>
      </w:r>
      <w:r w:rsidRPr="002032A4">
        <w:t>ApplicationManagement alrendszer</w:t>
      </w:r>
    </w:p>
    <w:p w14:paraId="6161A3BF" w14:textId="77777777" w:rsidR="00F212ED" w:rsidRDefault="00F212ED" w:rsidP="0019775F">
      <w:pPr>
        <w:pStyle w:val="Cmsor3"/>
      </w:pPr>
      <w:bookmarkStart w:id="37" w:name="_Toc447308155"/>
      <w:r>
        <w:t>I</w:t>
      </w:r>
      <w:r w:rsidR="003F35B3">
        <w:t>a</w:t>
      </w:r>
      <w:r>
        <w:t>pplicationManagement interfész</w:t>
      </w:r>
      <w:bookmarkEnd w:id="37"/>
      <w:r>
        <w:t xml:space="preserve"> </w:t>
      </w:r>
    </w:p>
    <w:p w14:paraId="79D3C281" w14:textId="77777777" w:rsidR="00DC5C22" w:rsidRDefault="00DC5C22" w:rsidP="003F35B3">
      <w:pPr>
        <w:jc w:val="both"/>
        <w:pPrChange w:id="38" w:author="Peet" w:date="2016-04-01T22:05:00Z">
          <w:pPr/>
        </w:pPrChange>
      </w:pPr>
      <w:r>
        <w:t>Ez az interfész biztosítja a kapcsolatot a megjelenítési réteg és az alkalmazásréteg alkalmazás logikája között. Egyetlen metódust definiál</w:t>
      </w:r>
      <w:ins w:id="39" w:author="Peet" w:date="2016-04-01T22:04:00Z">
        <w:r w:rsidR="003F35B3">
          <w:t>,</w:t>
        </w:r>
      </w:ins>
      <w:r>
        <w:t xml:space="preserve"> amely a felhasználó autentikációjáért felel (Authenticate())</w:t>
      </w:r>
    </w:p>
    <w:p w14:paraId="4BD9D330" w14:textId="77777777" w:rsidR="00F212ED" w:rsidRDefault="00F212ED" w:rsidP="0019775F">
      <w:pPr>
        <w:pStyle w:val="Cmsor3"/>
      </w:pPr>
      <w:bookmarkStart w:id="40" w:name="_Toc447308156"/>
      <w:r>
        <w:t>ApplicationManager osztály</w:t>
      </w:r>
      <w:bookmarkEnd w:id="40"/>
    </w:p>
    <w:p w14:paraId="7E87A9E2" w14:textId="77777777" w:rsidR="00DC5C22" w:rsidRPr="00C14AFB" w:rsidRDefault="00DC5C22" w:rsidP="003F35B3">
      <w:pPr>
        <w:jc w:val="both"/>
        <w:pPrChange w:id="41" w:author="Peet" w:date="2016-04-01T22:05:00Z">
          <w:pPr/>
        </w:pPrChange>
      </w:pPr>
      <w:r>
        <w:t>Az alrendszer aktív osztálya, mely az alkalmazás futása során egyetlen példányba</w:t>
      </w:r>
      <w:r w:rsidR="00C804D7">
        <w:t xml:space="preserve">n létezik és végigköveti </w:t>
      </w:r>
      <w:r w:rsidR="007351A9">
        <w:t>annak élettartamát</w:t>
      </w:r>
      <w:r>
        <w:t>.</w:t>
      </w:r>
    </w:p>
    <w:p w14:paraId="358D2DF3" w14:textId="77777777" w:rsidR="00D30D0E" w:rsidRDefault="00DC5C22" w:rsidP="003F35B3">
      <w:pPr>
        <w:jc w:val="both"/>
        <w:pPrChange w:id="42" w:author="Peet" w:date="2016-04-01T22:05:00Z">
          <w:pPr/>
        </w:pPrChange>
      </w:pPr>
      <w:r>
        <w:t xml:space="preserve"> </w:t>
      </w:r>
      <w:r w:rsidR="00D30D0E">
        <w:t xml:space="preserve">Az osztály referenciákat tartalmaz a rendszer alrendszereit megvalósító osztályok 1-1 példányára, ezek privát adattagok, melyek tulajdonságokon keresztül érhetők el. </w:t>
      </w:r>
    </w:p>
    <w:p w14:paraId="04289E05" w14:textId="77777777" w:rsidR="00DC5C22" w:rsidRDefault="00D30D0E">
      <w:r>
        <w:t xml:space="preserve">Egyetlen metódusa az IApplicationManager </w:t>
      </w:r>
      <w:del w:id="43" w:author="Peet" w:date="2016-04-01T22:06:00Z">
        <w:r w:rsidDel="003F35B3">
          <w:delText xml:space="preserve">interdészben </w:delText>
        </w:r>
      </w:del>
      <w:ins w:id="44" w:author="Peet" w:date="2016-04-01T22:06:00Z">
        <w:r w:rsidR="003F35B3">
          <w:t>inter</w:t>
        </w:r>
        <w:r w:rsidR="003F35B3">
          <w:t>f</w:t>
        </w:r>
        <w:r w:rsidR="003F35B3">
          <w:t xml:space="preserve">észben </w:t>
        </w:r>
      </w:ins>
      <w:r>
        <w:t>definiált metódust implementálja.</w:t>
      </w:r>
    </w:p>
    <w:p w14:paraId="2542D805" w14:textId="77777777" w:rsidR="00F212ED" w:rsidRDefault="00F212ED" w:rsidP="0019775F">
      <w:pPr>
        <w:pStyle w:val="Cmsor3"/>
      </w:pPr>
      <w:bookmarkStart w:id="45" w:name="_Toc447308157"/>
      <w:r>
        <w:t>ApplicationUser osztály</w:t>
      </w:r>
      <w:bookmarkEnd w:id="45"/>
    </w:p>
    <w:p w14:paraId="1066061F" w14:textId="77777777" w:rsidR="00D30D0E" w:rsidRDefault="00D30D0E" w:rsidP="003F35B3">
      <w:pPr>
        <w:jc w:val="both"/>
        <w:pPrChange w:id="46" w:author="Peet" w:date="2016-04-01T22:05:00Z">
          <w:pPr/>
        </w:pPrChange>
      </w:pPr>
      <w:r>
        <w:t>Az alkalmazás felhasználóját reprezentálja</w:t>
      </w:r>
      <w:r w:rsidR="0019775F">
        <w:t xml:space="preserve"> annak nevét és szerepét tárolja, előbbit string, utóbbit felsorolás típusú privát változóban. </w:t>
      </w:r>
    </w:p>
    <w:p w14:paraId="35057F9F" w14:textId="77777777" w:rsidR="00F212ED" w:rsidRDefault="00F212ED" w:rsidP="0019775F">
      <w:pPr>
        <w:pStyle w:val="Cmsor3"/>
      </w:pPr>
      <w:bookmarkStart w:id="47" w:name="_Toc447308158"/>
      <w:r>
        <w:t>Role enumeráció</w:t>
      </w:r>
      <w:bookmarkEnd w:id="47"/>
    </w:p>
    <w:p w14:paraId="2EFDBE9F" w14:textId="77777777" w:rsidR="0019775F" w:rsidRDefault="0019775F">
      <w:r>
        <w:t>A rendszer felhasználóinak szerepköreit tárolja.</w:t>
      </w:r>
    </w:p>
    <w:p w14:paraId="578694A7" w14:textId="77777777" w:rsidR="00F212ED" w:rsidRDefault="00F212ED">
      <w:pPr>
        <w:rPr>
          <w:rFonts w:asciiTheme="majorHAnsi" w:eastAsiaTheme="majorEastAsia" w:hAnsiTheme="majorHAnsi" w:cstheme="majorBidi"/>
          <w:b/>
          <w:bCs/>
          <w:color w:val="4F81BD" w:themeColor="accent1"/>
          <w:sz w:val="26"/>
          <w:szCs w:val="26"/>
        </w:rPr>
      </w:pPr>
      <w:r>
        <w:br w:type="page"/>
      </w:r>
    </w:p>
    <w:p w14:paraId="6101C207" w14:textId="77777777" w:rsidR="00124ABD" w:rsidRDefault="007C66C2" w:rsidP="00124ABD">
      <w:pPr>
        <w:keepNext/>
        <w:jc w:val="center"/>
      </w:pPr>
      <w:bookmarkStart w:id="48" w:name="_Toc447308159"/>
      <w:r>
        <w:rPr>
          <w:noProof/>
          <w:lang w:eastAsia="hu-HU"/>
        </w:rPr>
        <w:lastRenderedPageBreak/>
        <w:drawing>
          <wp:inline distT="0" distB="0" distL="0" distR="0" wp14:anchorId="29349FE8" wp14:editId="62E755E1">
            <wp:extent cx="3876675" cy="38100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76675" cy="3810000"/>
                    </a:xfrm>
                    <a:prstGeom prst="rect">
                      <a:avLst/>
                    </a:prstGeom>
                    <a:noFill/>
                    <a:ln>
                      <a:noFill/>
                    </a:ln>
                  </pic:spPr>
                </pic:pic>
              </a:graphicData>
            </a:graphic>
          </wp:inline>
        </w:drawing>
      </w:r>
    </w:p>
    <w:p w14:paraId="1B7D6DF2" w14:textId="77777777" w:rsidR="007C66C2" w:rsidRDefault="00124ABD" w:rsidP="00124ABD">
      <w:pPr>
        <w:pStyle w:val="Kpalrs"/>
        <w:jc w:val="center"/>
      </w:pPr>
      <w:fldSimple w:instr=" SEQ ábra \* ARABIC ">
        <w:r w:rsidR="00404820">
          <w:rPr>
            <w:noProof/>
          </w:rPr>
          <w:t>32</w:t>
        </w:r>
      </w:fldSimple>
      <w:r>
        <w:t xml:space="preserve">. ábra </w:t>
      </w:r>
      <w:r w:rsidRPr="00965A09">
        <w:t>Authenticate metódus használati eset realizáció</w:t>
      </w:r>
    </w:p>
    <w:p w14:paraId="35EFA9DE" w14:textId="77777777" w:rsidR="00124ABD" w:rsidRDefault="007C66C2" w:rsidP="00124ABD">
      <w:pPr>
        <w:keepNext/>
        <w:jc w:val="center"/>
      </w:pPr>
      <w:r>
        <w:rPr>
          <w:noProof/>
          <w:lang w:eastAsia="hu-HU"/>
        </w:rPr>
        <w:drawing>
          <wp:inline distT="0" distB="0" distL="0" distR="0" wp14:anchorId="5FD68755" wp14:editId="4412A59D">
            <wp:extent cx="5267325" cy="38100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67325" cy="3810000"/>
                    </a:xfrm>
                    <a:prstGeom prst="rect">
                      <a:avLst/>
                    </a:prstGeom>
                    <a:noFill/>
                    <a:ln>
                      <a:noFill/>
                    </a:ln>
                  </pic:spPr>
                </pic:pic>
              </a:graphicData>
            </a:graphic>
          </wp:inline>
        </w:drawing>
      </w:r>
    </w:p>
    <w:p w14:paraId="46547207" w14:textId="77777777" w:rsidR="00124ABD" w:rsidRDefault="00124ABD" w:rsidP="00124ABD">
      <w:pPr>
        <w:pStyle w:val="Kpalrs"/>
        <w:jc w:val="center"/>
      </w:pPr>
      <w:fldSimple w:instr=" SEQ ábra \* ARABIC ">
        <w:r w:rsidR="00404820">
          <w:rPr>
            <w:noProof/>
          </w:rPr>
          <w:t>33</w:t>
        </w:r>
      </w:fldSimple>
      <w:r>
        <w:t xml:space="preserve">. ábra </w:t>
      </w:r>
      <w:r w:rsidRPr="00662DC5">
        <w:t>Authenticate metódus interfész művelet</w:t>
      </w:r>
    </w:p>
    <w:p w14:paraId="30A76237" w14:textId="77777777" w:rsidR="007C66C2" w:rsidRDefault="007C66C2" w:rsidP="00124ABD">
      <w:pPr>
        <w:jc w:val="center"/>
        <w:rPr>
          <w:rFonts w:asciiTheme="majorHAnsi" w:eastAsiaTheme="majorEastAsia" w:hAnsiTheme="majorHAnsi" w:cstheme="majorBidi"/>
          <w:b/>
          <w:bCs/>
          <w:color w:val="4F81BD" w:themeColor="accent1"/>
          <w:sz w:val="26"/>
          <w:szCs w:val="26"/>
        </w:rPr>
      </w:pPr>
      <w:r>
        <w:br w:type="page"/>
      </w:r>
    </w:p>
    <w:p w14:paraId="206FB27F" w14:textId="77777777" w:rsidR="00311C29" w:rsidRDefault="00311C29" w:rsidP="00311C29">
      <w:pPr>
        <w:pStyle w:val="Cmsor2"/>
      </w:pPr>
      <w:r>
        <w:lastRenderedPageBreak/>
        <w:t>WebDataManagement alrendszer</w:t>
      </w:r>
      <w:bookmarkEnd w:id="48"/>
    </w:p>
    <w:p w14:paraId="781F75CB" w14:textId="77777777" w:rsidR="00862643" w:rsidRDefault="00862643"/>
    <w:p w14:paraId="69F6EDC5" w14:textId="77777777" w:rsidR="00862643" w:rsidRPr="00862643" w:rsidRDefault="00862643" w:rsidP="00862643">
      <w:pPr>
        <w:pStyle w:val="Cmsor3"/>
      </w:pPr>
      <w:bookmarkStart w:id="49" w:name="_Toc447308160"/>
      <w:r>
        <w:t>WebDataManagement</w:t>
      </w:r>
      <w:bookmarkEnd w:id="49"/>
    </w:p>
    <w:p w14:paraId="410C96AD" w14:textId="77777777" w:rsidR="00A000A7" w:rsidRDefault="00862643" w:rsidP="00A000A7">
      <w:pPr>
        <w:keepNext/>
        <w:jc w:val="center"/>
      </w:pPr>
      <w:r>
        <w:rPr>
          <w:noProof/>
          <w:sz w:val="24"/>
          <w:szCs w:val="24"/>
          <w:lang w:eastAsia="hu-HU"/>
        </w:rPr>
        <w:drawing>
          <wp:inline distT="0" distB="0" distL="0" distR="0" wp14:anchorId="1A685ACB" wp14:editId="306FE0A9">
            <wp:extent cx="6217920" cy="67106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217920" cy="6710680"/>
                    </a:xfrm>
                    <a:prstGeom prst="rect">
                      <a:avLst/>
                    </a:prstGeom>
                    <a:noFill/>
                    <a:ln>
                      <a:noFill/>
                    </a:ln>
                  </pic:spPr>
                </pic:pic>
              </a:graphicData>
            </a:graphic>
          </wp:inline>
        </w:drawing>
      </w:r>
    </w:p>
    <w:p w14:paraId="1AFD4B35" w14:textId="77777777" w:rsidR="00862643" w:rsidRDefault="00A000A7" w:rsidP="00A000A7">
      <w:pPr>
        <w:pStyle w:val="Kpalrs"/>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34</w:t>
      </w:r>
      <w:r>
        <w:rPr>
          <w:sz w:val="24"/>
          <w:szCs w:val="24"/>
        </w:rPr>
        <w:fldChar w:fldCharType="end"/>
      </w:r>
      <w:r>
        <w:t xml:space="preserve">. ábra </w:t>
      </w:r>
      <w:r w:rsidRPr="009D49A0">
        <w:t>WebDataManagement alrendszer</w:t>
      </w:r>
    </w:p>
    <w:p w14:paraId="023AFA5D" w14:textId="77777777" w:rsidR="00862643" w:rsidRDefault="00862643" w:rsidP="00862643">
      <w:pPr>
        <w:rPr>
          <w:sz w:val="24"/>
          <w:szCs w:val="24"/>
        </w:rPr>
      </w:pPr>
    </w:p>
    <w:p w14:paraId="2BA3678D" w14:textId="77777777" w:rsidR="00862643" w:rsidRDefault="00455010" w:rsidP="003F35B3">
      <w:pPr>
        <w:jc w:val="both"/>
        <w:rPr>
          <w:sz w:val="24"/>
          <w:szCs w:val="24"/>
        </w:rPr>
        <w:pPrChange w:id="50" w:author="Peet" w:date="2016-04-01T22:06:00Z">
          <w:pPr/>
        </w:pPrChange>
      </w:pPr>
      <w:r>
        <w:rPr>
          <w:sz w:val="24"/>
          <w:szCs w:val="24"/>
        </w:rPr>
        <w:t>A</w:t>
      </w:r>
      <w:r w:rsidR="00862643">
        <w:rPr>
          <w:sz w:val="24"/>
          <w:szCs w:val="24"/>
        </w:rPr>
        <w:t xml:space="preserve"> web alkalmazás </w:t>
      </w:r>
      <w:r>
        <w:rPr>
          <w:sz w:val="24"/>
          <w:szCs w:val="24"/>
        </w:rPr>
        <w:t xml:space="preserve">alapvetően </w:t>
      </w:r>
      <w:r w:rsidR="00862643">
        <w:rPr>
          <w:sz w:val="24"/>
          <w:szCs w:val="24"/>
        </w:rPr>
        <w:t xml:space="preserve">3 rétegre oszlik, legalul helyezkedik el az egyetlen – a funkciók száma miatt nem indokolt tovább bontani – </w:t>
      </w:r>
      <w:r w:rsidR="00862643" w:rsidRPr="005C143F">
        <w:rPr>
          <w:i/>
          <w:sz w:val="24"/>
          <w:szCs w:val="24"/>
        </w:rPr>
        <w:t>DataAccessObject</w:t>
      </w:r>
      <w:r w:rsidR="00862643">
        <w:rPr>
          <w:sz w:val="24"/>
          <w:szCs w:val="24"/>
        </w:rPr>
        <w:t xml:space="preserve"> (</w:t>
      </w:r>
      <w:r w:rsidR="00862643" w:rsidRPr="005C143F">
        <w:rPr>
          <w:b/>
          <w:sz w:val="24"/>
          <w:szCs w:val="24"/>
        </w:rPr>
        <w:t>PatientDao</w:t>
      </w:r>
      <w:r w:rsidR="00862643">
        <w:rPr>
          <w:sz w:val="24"/>
          <w:szCs w:val="24"/>
        </w:rPr>
        <w:t xml:space="preserve">) osztály, mely a </w:t>
      </w:r>
      <w:r w:rsidR="00862643" w:rsidRPr="005C143F">
        <w:rPr>
          <w:i/>
          <w:sz w:val="24"/>
          <w:szCs w:val="24"/>
        </w:rPr>
        <w:lastRenderedPageBreak/>
        <w:t>JDBC</w:t>
      </w:r>
      <w:r w:rsidR="00862643">
        <w:rPr>
          <w:sz w:val="24"/>
          <w:szCs w:val="24"/>
        </w:rPr>
        <w:t xml:space="preserve">-re épülő </w:t>
      </w:r>
      <w:r w:rsidR="00862643" w:rsidRPr="005C143F">
        <w:rPr>
          <w:i/>
          <w:sz w:val="24"/>
          <w:szCs w:val="24"/>
        </w:rPr>
        <w:t>Java Persistenc</w:t>
      </w:r>
      <w:r>
        <w:rPr>
          <w:i/>
          <w:sz w:val="24"/>
          <w:szCs w:val="24"/>
        </w:rPr>
        <w:t>e</w:t>
      </w:r>
      <w:r w:rsidR="00862643" w:rsidRPr="005C143F">
        <w:rPr>
          <w:i/>
          <w:sz w:val="24"/>
          <w:szCs w:val="24"/>
        </w:rPr>
        <w:t xml:space="preserve"> Api</w:t>
      </w:r>
      <w:r w:rsidR="00862643">
        <w:rPr>
          <w:sz w:val="24"/>
          <w:szCs w:val="24"/>
        </w:rPr>
        <w:t xml:space="preserve">n keresztül </w:t>
      </w:r>
      <w:r w:rsidR="00862643" w:rsidRPr="005C143F">
        <w:rPr>
          <w:i/>
          <w:sz w:val="24"/>
          <w:szCs w:val="24"/>
        </w:rPr>
        <w:t>Entity</w:t>
      </w:r>
      <w:r w:rsidR="00862643">
        <w:rPr>
          <w:sz w:val="24"/>
          <w:szCs w:val="24"/>
        </w:rPr>
        <w:t xml:space="preserve"> osztályok (</w:t>
      </w:r>
      <w:r w:rsidR="00862643" w:rsidRPr="005C143F">
        <w:rPr>
          <w:b/>
          <w:sz w:val="24"/>
          <w:szCs w:val="24"/>
        </w:rPr>
        <w:t>Patient</w:t>
      </w:r>
      <w:r w:rsidR="00862643">
        <w:rPr>
          <w:sz w:val="24"/>
          <w:szCs w:val="24"/>
        </w:rPr>
        <w:t xml:space="preserve">, </w:t>
      </w:r>
      <w:r w:rsidR="00862643" w:rsidRPr="005C143F">
        <w:rPr>
          <w:b/>
          <w:sz w:val="24"/>
          <w:szCs w:val="24"/>
        </w:rPr>
        <w:t>MedicalRecord</w:t>
      </w:r>
      <w:r w:rsidR="00862643">
        <w:rPr>
          <w:sz w:val="24"/>
          <w:szCs w:val="24"/>
        </w:rPr>
        <w:t xml:space="preserve">, </w:t>
      </w:r>
      <w:r w:rsidR="00862643" w:rsidRPr="005C143F">
        <w:rPr>
          <w:b/>
          <w:sz w:val="24"/>
          <w:szCs w:val="24"/>
        </w:rPr>
        <w:t>Procedure</w:t>
      </w:r>
      <w:r w:rsidR="00862643">
        <w:rPr>
          <w:sz w:val="24"/>
          <w:szCs w:val="24"/>
        </w:rPr>
        <w:t xml:space="preserve">, </w:t>
      </w:r>
      <w:r w:rsidR="00862643" w:rsidRPr="005C143F">
        <w:rPr>
          <w:b/>
          <w:sz w:val="24"/>
          <w:szCs w:val="24"/>
        </w:rPr>
        <w:t>Doctor</w:t>
      </w:r>
      <w:r w:rsidR="00862643">
        <w:rPr>
          <w:sz w:val="24"/>
          <w:szCs w:val="24"/>
        </w:rPr>
        <w:t xml:space="preserve">) felhasználásával a lekért tartalmat betölti. </w:t>
      </w:r>
    </w:p>
    <w:p w14:paraId="36C854AE" w14:textId="77777777" w:rsidR="00862643" w:rsidRDefault="00862643" w:rsidP="00455010">
      <w:pPr>
        <w:jc w:val="both"/>
        <w:rPr>
          <w:sz w:val="24"/>
          <w:szCs w:val="24"/>
        </w:rPr>
      </w:pPr>
      <w:r>
        <w:rPr>
          <w:sz w:val="24"/>
          <w:szCs w:val="24"/>
        </w:rPr>
        <w:t xml:space="preserve">Ezt továbbítja a Service rétegnek, jelen esetben </w:t>
      </w:r>
      <w:r w:rsidRPr="005C143F">
        <w:rPr>
          <w:b/>
          <w:sz w:val="24"/>
          <w:szCs w:val="24"/>
        </w:rPr>
        <w:t>PatientService</w:t>
      </w:r>
      <w:r>
        <w:rPr>
          <w:sz w:val="24"/>
          <w:szCs w:val="24"/>
        </w:rPr>
        <w:t xml:space="preserve">nek, amire tovább hív, a </w:t>
      </w:r>
      <w:r w:rsidRPr="005C143F">
        <w:rPr>
          <w:b/>
          <w:sz w:val="24"/>
          <w:szCs w:val="24"/>
        </w:rPr>
        <w:t>PatientFacade</w:t>
      </w:r>
      <w:r w:rsidR="00455010">
        <w:rPr>
          <w:b/>
          <w:sz w:val="24"/>
          <w:szCs w:val="24"/>
        </w:rPr>
        <w:t xml:space="preserve"> </w:t>
      </w:r>
      <w:r w:rsidRPr="005C143F">
        <w:rPr>
          <w:sz w:val="24"/>
          <w:szCs w:val="24"/>
        </w:rPr>
        <w:t>osztály</w:t>
      </w:r>
      <w:r>
        <w:rPr>
          <w:sz w:val="24"/>
          <w:szCs w:val="24"/>
        </w:rPr>
        <w:t>, amely gyakorlatilag a kinyert</w:t>
      </w:r>
      <w:r w:rsidR="00455010">
        <w:rPr>
          <w:sz w:val="24"/>
          <w:szCs w:val="24"/>
        </w:rPr>
        <w:t xml:space="preserve"> adatok megjelenítésre alkalmas </w:t>
      </w:r>
      <w:r>
        <w:rPr>
          <w:sz w:val="24"/>
          <w:szCs w:val="24"/>
        </w:rPr>
        <w:t xml:space="preserve">formába konvertálja a </w:t>
      </w:r>
      <w:r w:rsidRPr="005C143F">
        <w:rPr>
          <w:b/>
          <w:sz w:val="24"/>
          <w:szCs w:val="24"/>
        </w:rPr>
        <w:t>PatientView</w:t>
      </w:r>
      <w:r>
        <w:rPr>
          <w:sz w:val="24"/>
          <w:szCs w:val="24"/>
        </w:rPr>
        <w:t xml:space="preserve"> és a </w:t>
      </w:r>
      <w:r w:rsidRPr="005C143F">
        <w:rPr>
          <w:b/>
          <w:sz w:val="24"/>
          <w:szCs w:val="24"/>
        </w:rPr>
        <w:t>PatientConvert</w:t>
      </w:r>
      <w:r>
        <w:rPr>
          <w:b/>
          <w:sz w:val="24"/>
          <w:szCs w:val="24"/>
        </w:rPr>
        <w:t>er</w:t>
      </w:r>
      <w:r>
        <w:rPr>
          <w:sz w:val="24"/>
          <w:szCs w:val="24"/>
        </w:rPr>
        <w:t xml:space="preserve"> osztályok segítségével.</w:t>
      </w:r>
    </w:p>
    <w:p w14:paraId="3E657A7E" w14:textId="77777777" w:rsidR="00862643" w:rsidRPr="005C143F" w:rsidRDefault="00862643" w:rsidP="00455010">
      <w:pPr>
        <w:jc w:val="both"/>
        <w:rPr>
          <w:sz w:val="24"/>
          <w:szCs w:val="24"/>
        </w:rPr>
      </w:pPr>
      <w:r>
        <w:rPr>
          <w:sz w:val="24"/>
          <w:szCs w:val="24"/>
        </w:rPr>
        <w:t xml:space="preserve">A példányosítást, szálkezelést stb. teljes egészében a keretrendszerre bízzuk, így a fenti adatbázis entitás osztályokat leszámítva az összes többi állapot nélküli (@Stateless) </w:t>
      </w:r>
      <w:r w:rsidRPr="002D525C">
        <w:rPr>
          <w:i/>
          <w:sz w:val="24"/>
          <w:szCs w:val="24"/>
        </w:rPr>
        <w:t>EJB</w:t>
      </w:r>
      <w:r>
        <w:rPr>
          <w:sz w:val="24"/>
          <w:szCs w:val="24"/>
        </w:rPr>
        <w:t xml:space="preserve"> osztály.</w:t>
      </w:r>
    </w:p>
    <w:p w14:paraId="56190119" w14:textId="77777777" w:rsidR="00862643" w:rsidRPr="00455010" w:rsidRDefault="00862643" w:rsidP="00930D41">
      <w:pPr>
        <w:pStyle w:val="Cmsor3"/>
      </w:pPr>
      <w:bookmarkStart w:id="51" w:name="_Toc447308161"/>
      <w:r>
        <w:t>Web felület</w:t>
      </w:r>
      <w:bookmarkEnd w:id="51"/>
      <w:r>
        <w:t xml:space="preserve"> </w:t>
      </w:r>
    </w:p>
    <w:p w14:paraId="184C074F" w14:textId="77777777" w:rsidR="00A000A7" w:rsidRDefault="00862643" w:rsidP="00A000A7">
      <w:pPr>
        <w:keepNext/>
        <w:jc w:val="center"/>
      </w:pPr>
      <w:r>
        <w:rPr>
          <w:noProof/>
          <w:sz w:val="24"/>
          <w:szCs w:val="24"/>
          <w:lang w:eastAsia="hu-HU"/>
        </w:rPr>
        <w:drawing>
          <wp:inline distT="0" distB="0" distL="0" distR="0" wp14:anchorId="4F0A6EBD" wp14:editId="5E471D1A">
            <wp:extent cx="6297295" cy="4190365"/>
            <wp:effectExtent l="0" t="0" r="825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297295" cy="4190365"/>
                    </a:xfrm>
                    <a:prstGeom prst="rect">
                      <a:avLst/>
                    </a:prstGeom>
                    <a:noFill/>
                    <a:ln>
                      <a:noFill/>
                    </a:ln>
                  </pic:spPr>
                </pic:pic>
              </a:graphicData>
            </a:graphic>
          </wp:inline>
        </w:drawing>
      </w:r>
    </w:p>
    <w:p w14:paraId="37C11267" w14:textId="77777777" w:rsidR="00862643" w:rsidRDefault="00A000A7" w:rsidP="00A000A7">
      <w:pPr>
        <w:pStyle w:val="Kpalrs"/>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35</w:t>
      </w:r>
      <w:r>
        <w:rPr>
          <w:sz w:val="24"/>
          <w:szCs w:val="24"/>
        </w:rPr>
        <w:fldChar w:fldCharType="end"/>
      </w:r>
      <w:r>
        <w:t xml:space="preserve">. ábra </w:t>
      </w:r>
      <w:r w:rsidRPr="00B94CCC">
        <w:t>Web felület</w:t>
      </w:r>
    </w:p>
    <w:p w14:paraId="04EBD5CF" w14:textId="77777777" w:rsidR="00862643" w:rsidRDefault="00862643" w:rsidP="005F018D">
      <w:pPr>
        <w:jc w:val="both"/>
        <w:rPr>
          <w:sz w:val="24"/>
          <w:szCs w:val="24"/>
        </w:rPr>
      </w:pPr>
      <w:r>
        <w:rPr>
          <w:sz w:val="24"/>
          <w:szCs w:val="24"/>
        </w:rPr>
        <w:t xml:space="preserve">A webfelületet </w:t>
      </w:r>
      <w:r w:rsidRPr="002D525C">
        <w:rPr>
          <w:i/>
          <w:sz w:val="24"/>
          <w:szCs w:val="24"/>
        </w:rPr>
        <w:t>jsp</w:t>
      </w:r>
      <w:r>
        <w:rPr>
          <w:sz w:val="24"/>
          <w:szCs w:val="24"/>
        </w:rPr>
        <w:t xml:space="preserve"> oldalak és </w:t>
      </w:r>
      <w:r w:rsidRPr="002D525C">
        <w:rPr>
          <w:i/>
          <w:sz w:val="24"/>
          <w:szCs w:val="24"/>
        </w:rPr>
        <w:t>servletek</w:t>
      </w:r>
      <w:r>
        <w:rPr>
          <w:sz w:val="24"/>
          <w:szCs w:val="24"/>
        </w:rPr>
        <w:t xml:space="preserve"> segítségével valósul meg.</w:t>
      </w:r>
    </w:p>
    <w:p w14:paraId="66761840" w14:textId="77777777" w:rsidR="00862643" w:rsidRDefault="00862643" w:rsidP="005F018D">
      <w:pPr>
        <w:jc w:val="both"/>
        <w:rPr>
          <w:sz w:val="24"/>
          <w:szCs w:val="24"/>
        </w:rPr>
      </w:pPr>
      <w:r>
        <w:rPr>
          <w:sz w:val="24"/>
          <w:szCs w:val="24"/>
        </w:rPr>
        <w:t xml:space="preserve">Első körben a felhasználó belép a rendszerbe </w:t>
      </w:r>
      <w:r w:rsidRPr="002D525C">
        <w:rPr>
          <w:i/>
          <w:sz w:val="24"/>
          <w:szCs w:val="24"/>
        </w:rPr>
        <w:t>FORM</w:t>
      </w:r>
      <w:r>
        <w:rPr>
          <w:sz w:val="24"/>
          <w:szCs w:val="24"/>
        </w:rPr>
        <w:t xml:space="preserve"> alapon (</w:t>
      </w:r>
      <w:r w:rsidRPr="001443EF">
        <w:rPr>
          <w:b/>
          <w:sz w:val="24"/>
          <w:szCs w:val="24"/>
        </w:rPr>
        <w:t>Login</w:t>
      </w:r>
      <w:r>
        <w:rPr>
          <w:sz w:val="24"/>
          <w:szCs w:val="24"/>
        </w:rPr>
        <w:t xml:space="preserve">, </w:t>
      </w:r>
      <w:r w:rsidRPr="001443EF">
        <w:rPr>
          <w:b/>
          <w:sz w:val="24"/>
          <w:szCs w:val="24"/>
        </w:rPr>
        <w:t>loginPage</w:t>
      </w:r>
      <w:r>
        <w:rPr>
          <w:sz w:val="24"/>
          <w:szCs w:val="24"/>
        </w:rPr>
        <w:t xml:space="preserve">), megadja a belépési kódját, ami jelen esetben a TAJ száma és a hozzá tartozó jelszavát, ami a születési dátum. Autentikációért a </w:t>
      </w:r>
      <w:r w:rsidRPr="008C2EEB">
        <w:rPr>
          <w:i/>
          <w:sz w:val="24"/>
          <w:szCs w:val="24"/>
        </w:rPr>
        <w:t>j_security_check</w:t>
      </w:r>
      <w:r>
        <w:rPr>
          <w:sz w:val="24"/>
          <w:szCs w:val="24"/>
        </w:rPr>
        <w:t xml:space="preserve"> felel, leellenőrizzük, hogy a felhasználó létezik-e, amennyiben igen és a megadott belépési adatok is helyesek továbbítjuk a Kórtörténeti oldalra (</w:t>
      </w:r>
      <w:r>
        <w:rPr>
          <w:b/>
          <w:sz w:val="24"/>
          <w:szCs w:val="24"/>
        </w:rPr>
        <w:t>ListMedicalHistory</w:t>
      </w:r>
      <w:r>
        <w:rPr>
          <w:sz w:val="24"/>
          <w:szCs w:val="24"/>
        </w:rPr>
        <w:t xml:space="preserve"> , </w:t>
      </w:r>
      <w:r w:rsidRPr="00DB3294">
        <w:rPr>
          <w:b/>
          <w:sz w:val="24"/>
          <w:szCs w:val="24"/>
        </w:rPr>
        <w:t>medicalHistoryPage</w:t>
      </w:r>
      <w:r>
        <w:rPr>
          <w:sz w:val="24"/>
          <w:szCs w:val="24"/>
        </w:rPr>
        <w:t>), ahol kilistázásra kerül az összes eddigi kezelése.</w:t>
      </w:r>
    </w:p>
    <w:p w14:paraId="5B8D35FA" w14:textId="77777777" w:rsidR="00A000A7" w:rsidRPr="008C2EEB" w:rsidRDefault="00862643" w:rsidP="005F018D">
      <w:pPr>
        <w:jc w:val="both"/>
        <w:rPr>
          <w:b/>
          <w:sz w:val="24"/>
          <w:szCs w:val="24"/>
        </w:rPr>
      </w:pPr>
      <w:r>
        <w:rPr>
          <w:sz w:val="24"/>
          <w:szCs w:val="24"/>
        </w:rPr>
        <w:lastRenderedPageBreak/>
        <w:t>Egy adott kezelésre kattintva megjelennek a kezeléshez tartozó eljárások</w:t>
      </w:r>
      <w:r w:rsidR="005F018D">
        <w:rPr>
          <w:sz w:val="24"/>
          <w:szCs w:val="24"/>
        </w:rPr>
        <w:t xml:space="preserve"> </w:t>
      </w:r>
      <w:r>
        <w:rPr>
          <w:sz w:val="24"/>
          <w:szCs w:val="24"/>
        </w:rPr>
        <w:t>(</w:t>
      </w:r>
      <w:r>
        <w:rPr>
          <w:b/>
          <w:sz w:val="24"/>
          <w:szCs w:val="24"/>
        </w:rPr>
        <w:t xml:space="preserve">ListProceduresOfMedicalRecord, </w:t>
      </w:r>
      <w:r w:rsidRPr="008D31CC">
        <w:rPr>
          <w:b/>
          <w:sz w:val="24"/>
          <w:szCs w:val="24"/>
        </w:rPr>
        <w:t>procedureHistoryPage</w:t>
      </w:r>
      <w:r>
        <w:rPr>
          <w:sz w:val="24"/>
          <w:szCs w:val="24"/>
        </w:rPr>
        <w:t>),</w:t>
      </w:r>
      <w:r w:rsidR="005F018D">
        <w:rPr>
          <w:sz w:val="24"/>
          <w:szCs w:val="24"/>
        </w:rPr>
        <w:t xml:space="preserve"> </w:t>
      </w:r>
      <w:r>
        <w:rPr>
          <w:sz w:val="24"/>
          <w:szCs w:val="24"/>
        </w:rPr>
        <w:t>majd egy kezelést kiválasztva (</w:t>
      </w:r>
      <w:r w:rsidRPr="008D31CC">
        <w:rPr>
          <w:b/>
          <w:sz w:val="24"/>
          <w:szCs w:val="24"/>
        </w:rPr>
        <w:t>LoadProcedure</w:t>
      </w:r>
      <w:r>
        <w:rPr>
          <w:b/>
          <w:sz w:val="24"/>
          <w:szCs w:val="24"/>
        </w:rPr>
        <w:t>, procedureViewPage</w:t>
      </w:r>
      <w:r>
        <w:rPr>
          <w:sz w:val="24"/>
          <w:szCs w:val="24"/>
        </w:rPr>
        <w:t>) megtekinthetjük annak adatait és a hozzá tartozó csatolmányokat (</w:t>
      </w:r>
      <w:r>
        <w:rPr>
          <w:b/>
          <w:sz w:val="24"/>
          <w:szCs w:val="24"/>
        </w:rPr>
        <w:t>LoadImage).</w:t>
      </w:r>
    </w:p>
    <w:p w14:paraId="535C92C8" w14:textId="77777777" w:rsidR="00A000A7" w:rsidRDefault="00862643" w:rsidP="00A000A7">
      <w:pPr>
        <w:keepNext/>
        <w:jc w:val="center"/>
      </w:pPr>
      <w:r>
        <w:rPr>
          <w:noProof/>
          <w:sz w:val="24"/>
          <w:szCs w:val="24"/>
          <w:lang w:eastAsia="hu-HU"/>
        </w:rPr>
        <w:drawing>
          <wp:inline distT="0" distB="0" distL="0" distR="0" wp14:anchorId="6934637B" wp14:editId="19D95B40">
            <wp:extent cx="6177915" cy="1454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77915" cy="1454785"/>
                    </a:xfrm>
                    <a:prstGeom prst="rect">
                      <a:avLst/>
                    </a:prstGeom>
                    <a:noFill/>
                    <a:ln>
                      <a:noFill/>
                    </a:ln>
                  </pic:spPr>
                </pic:pic>
              </a:graphicData>
            </a:graphic>
          </wp:inline>
        </w:drawing>
      </w:r>
    </w:p>
    <w:p w14:paraId="2177F021" w14:textId="77777777" w:rsidR="00862643" w:rsidRDefault="00A000A7" w:rsidP="00A000A7">
      <w:pPr>
        <w:pStyle w:val="Kpalrs"/>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36</w:t>
      </w:r>
      <w:r>
        <w:rPr>
          <w:sz w:val="24"/>
          <w:szCs w:val="24"/>
        </w:rPr>
        <w:fldChar w:fldCharType="end"/>
      </w:r>
      <w:r>
        <w:t xml:space="preserve">. ábra </w:t>
      </w:r>
      <w:r w:rsidRPr="00F900BE">
        <w:t>Eljárás/csatolmány megtekintése</w:t>
      </w:r>
    </w:p>
    <w:p w14:paraId="1143E3EE" w14:textId="77777777" w:rsidR="00862643" w:rsidRDefault="00862643" w:rsidP="00A000A7">
      <w:pPr>
        <w:jc w:val="both"/>
        <w:rPr>
          <w:sz w:val="24"/>
          <w:szCs w:val="24"/>
        </w:rPr>
      </w:pPr>
      <w:r>
        <w:rPr>
          <w:sz w:val="24"/>
          <w:szCs w:val="24"/>
        </w:rPr>
        <w:t>A felhasználó (páciens) megtekinti az adott eljáráshoz tartozó adatokat</w:t>
      </w:r>
      <w:r w:rsidR="00455010">
        <w:rPr>
          <w:sz w:val="24"/>
          <w:szCs w:val="24"/>
        </w:rPr>
        <w:t xml:space="preserve"> (</w:t>
      </w:r>
      <w:r>
        <w:rPr>
          <w:b/>
          <w:sz w:val="24"/>
          <w:szCs w:val="24"/>
        </w:rPr>
        <w:t>procedureViewPage)</w:t>
      </w:r>
      <w:r>
        <w:rPr>
          <w:sz w:val="24"/>
          <w:szCs w:val="24"/>
        </w:rPr>
        <w:t xml:space="preserve">, mely a </w:t>
      </w:r>
      <w:r w:rsidRPr="001C3A7D">
        <w:rPr>
          <w:b/>
          <w:sz w:val="24"/>
          <w:szCs w:val="24"/>
        </w:rPr>
        <w:t>LoadProcedure</w:t>
      </w:r>
      <w:r>
        <w:rPr>
          <w:sz w:val="24"/>
          <w:szCs w:val="24"/>
        </w:rPr>
        <w:t xml:space="preserve"> servlet által betöltésre kerülnek.</w:t>
      </w:r>
      <w:r w:rsidR="00455010">
        <w:rPr>
          <w:sz w:val="24"/>
          <w:szCs w:val="24"/>
        </w:rPr>
        <w:t xml:space="preserve"> </w:t>
      </w:r>
      <w:r>
        <w:rPr>
          <w:sz w:val="24"/>
          <w:szCs w:val="24"/>
        </w:rPr>
        <w:t>A csatolmányok nevére kattintva megjelenik azok tartalma (</w:t>
      </w:r>
      <w:r w:rsidRPr="00007FE6">
        <w:rPr>
          <w:b/>
          <w:sz w:val="24"/>
          <w:szCs w:val="24"/>
        </w:rPr>
        <w:t>LoadImage</w:t>
      </w:r>
      <w:r>
        <w:rPr>
          <w:b/>
          <w:sz w:val="24"/>
          <w:szCs w:val="24"/>
        </w:rPr>
        <w:t xml:space="preserve"> </w:t>
      </w:r>
      <w:r w:rsidRPr="00007FE6">
        <w:rPr>
          <w:sz w:val="24"/>
          <w:szCs w:val="24"/>
        </w:rPr>
        <w:t>servlet</w:t>
      </w:r>
      <w:r>
        <w:rPr>
          <w:sz w:val="24"/>
          <w:szCs w:val="24"/>
        </w:rPr>
        <w:t>).</w:t>
      </w:r>
    </w:p>
    <w:p w14:paraId="748BCEF1" w14:textId="77777777" w:rsidR="00A000A7" w:rsidRDefault="00862643" w:rsidP="00A000A7">
      <w:pPr>
        <w:keepNext/>
        <w:jc w:val="center"/>
      </w:pPr>
      <w:r>
        <w:rPr>
          <w:noProof/>
          <w:sz w:val="24"/>
          <w:szCs w:val="24"/>
          <w:lang w:eastAsia="hu-HU"/>
        </w:rPr>
        <w:drawing>
          <wp:inline distT="0" distB="0" distL="0" distR="0" wp14:anchorId="428E5980" wp14:editId="6A0C66A1">
            <wp:extent cx="6154420" cy="32677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54420" cy="3267710"/>
                    </a:xfrm>
                    <a:prstGeom prst="rect">
                      <a:avLst/>
                    </a:prstGeom>
                    <a:noFill/>
                    <a:ln>
                      <a:noFill/>
                    </a:ln>
                  </pic:spPr>
                </pic:pic>
              </a:graphicData>
            </a:graphic>
          </wp:inline>
        </w:drawing>
      </w:r>
    </w:p>
    <w:p w14:paraId="328ED735" w14:textId="77777777" w:rsidR="00862643" w:rsidRDefault="00A000A7" w:rsidP="00A000A7">
      <w:pPr>
        <w:pStyle w:val="Kpalrs"/>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37</w:t>
      </w:r>
      <w:r>
        <w:rPr>
          <w:sz w:val="24"/>
          <w:szCs w:val="24"/>
        </w:rPr>
        <w:fldChar w:fldCharType="end"/>
      </w:r>
      <w:r>
        <w:t xml:space="preserve">. ábra </w:t>
      </w:r>
      <w:r w:rsidRPr="00EE1903">
        <w:t>Eljárások megtekintése</w:t>
      </w:r>
    </w:p>
    <w:p w14:paraId="2CE2D636" w14:textId="77777777" w:rsidR="00862643" w:rsidRDefault="00862643" w:rsidP="00455010">
      <w:pPr>
        <w:jc w:val="both"/>
        <w:rPr>
          <w:sz w:val="24"/>
          <w:szCs w:val="24"/>
        </w:rPr>
      </w:pPr>
      <w:r>
        <w:rPr>
          <w:sz w:val="24"/>
          <w:szCs w:val="24"/>
        </w:rPr>
        <w:t xml:space="preserve">A felhasználó (páciens) kiválaszt egy kezelést, hogy megtekintse az ahhoz tartozó eljárásokat. A </w:t>
      </w:r>
      <w:r w:rsidRPr="001C3A7D">
        <w:rPr>
          <w:b/>
          <w:sz w:val="24"/>
          <w:szCs w:val="24"/>
        </w:rPr>
        <w:t>ListProceduresOfMedicalRecord</w:t>
      </w:r>
      <w:r>
        <w:rPr>
          <w:sz w:val="24"/>
          <w:szCs w:val="24"/>
        </w:rPr>
        <w:t xml:space="preserve"> servlet lekéri a </w:t>
      </w:r>
      <w:r w:rsidRPr="001C3A7D">
        <w:rPr>
          <w:b/>
          <w:sz w:val="24"/>
          <w:szCs w:val="24"/>
        </w:rPr>
        <w:t>PatientFacade</w:t>
      </w:r>
      <w:r>
        <w:rPr>
          <w:b/>
          <w:sz w:val="24"/>
          <w:szCs w:val="24"/>
        </w:rPr>
        <w:t xml:space="preserve"> </w:t>
      </w:r>
      <w:r>
        <w:rPr>
          <w:sz w:val="24"/>
          <w:szCs w:val="24"/>
        </w:rPr>
        <w:t xml:space="preserve">osztálytól az adatokat, ezen kérés tovább gyűrűzik a </w:t>
      </w:r>
      <w:r>
        <w:rPr>
          <w:b/>
          <w:sz w:val="24"/>
          <w:szCs w:val="24"/>
        </w:rPr>
        <w:t>PatientService</w:t>
      </w:r>
      <w:r>
        <w:rPr>
          <w:sz w:val="24"/>
          <w:szCs w:val="24"/>
        </w:rPr>
        <w:t xml:space="preserve"> osztályon keresztül a lokális </w:t>
      </w:r>
      <w:r>
        <w:rPr>
          <w:b/>
          <w:sz w:val="24"/>
          <w:szCs w:val="24"/>
        </w:rPr>
        <w:t>PatientDaoLocal</w:t>
      </w:r>
      <w:r>
        <w:rPr>
          <w:sz w:val="24"/>
          <w:szCs w:val="24"/>
        </w:rPr>
        <w:t xml:space="preserve"> interfészig.</w:t>
      </w:r>
    </w:p>
    <w:p w14:paraId="154093D0" w14:textId="77777777" w:rsidR="00862643" w:rsidRPr="001C3A7D" w:rsidRDefault="00862643" w:rsidP="00455010">
      <w:pPr>
        <w:jc w:val="both"/>
        <w:rPr>
          <w:sz w:val="24"/>
          <w:szCs w:val="24"/>
        </w:rPr>
      </w:pPr>
      <w:r>
        <w:rPr>
          <w:sz w:val="24"/>
          <w:szCs w:val="24"/>
        </w:rPr>
        <w:t xml:space="preserve">Miután a kívánt adat előállt, az megjelenítésre kerül a </w:t>
      </w:r>
      <w:r w:rsidRPr="001C3A7D">
        <w:rPr>
          <w:b/>
          <w:sz w:val="24"/>
          <w:szCs w:val="24"/>
        </w:rPr>
        <w:t>procedureHistoryPage</w:t>
      </w:r>
      <w:r>
        <w:rPr>
          <w:sz w:val="24"/>
          <w:szCs w:val="24"/>
        </w:rPr>
        <w:t>-en.</w:t>
      </w:r>
    </w:p>
    <w:p w14:paraId="69733CE5" w14:textId="77777777" w:rsidR="00847925" w:rsidRDefault="00862643" w:rsidP="00847925">
      <w:pPr>
        <w:pStyle w:val="Cmsor4"/>
      </w:pPr>
      <w:r>
        <w:br w:type="page"/>
      </w:r>
      <w:r w:rsidR="00455010">
        <w:lastRenderedPageBreak/>
        <w:t xml:space="preserve"> </w:t>
      </w:r>
      <w:r>
        <w:rPr>
          <w:noProof/>
          <w:sz w:val="24"/>
          <w:szCs w:val="24"/>
          <w:lang w:eastAsia="hu-HU"/>
        </w:rPr>
        <w:drawing>
          <wp:inline distT="0" distB="0" distL="0" distR="0" wp14:anchorId="78CA143D" wp14:editId="7B775B9F">
            <wp:extent cx="6170295" cy="335534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70295" cy="3355340"/>
                    </a:xfrm>
                    <a:prstGeom prst="rect">
                      <a:avLst/>
                    </a:prstGeom>
                    <a:noFill/>
                    <a:ln>
                      <a:noFill/>
                    </a:ln>
                  </pic:spPr>
                </pic:pic>
              </a:graphicData>
            </a:graphic>
          </wp:inline>
        </w:drawing>
      </w:r>
    </w:p>
    <w:p w14:paraId="04F40F16" w14:textId="77777777" w:rsidR="00862643" w:rsidRDefault="00847925" w:rsidP="00847925">
      <w:pPr>
        <w:pStyle w:val="Kpalrs"/>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38</w:t>
      </w:r>
      <w:r>
        <w:rPr>
          <w:sz w:val="24"/>
          <w:szCs w:val="24"/>
        </w:rPr>
        <w:fldChar w:fldCharType="end"/>
      </w:r>
      <w:r>
        <w:t xml:space="preserve">. ábra </w:t>
      </w:r>
      <w:r w:rsidRPr="00DD5D44">
        <w:t>Kórtörténet megtekintése</w:t>
      </w:r>
    </w:p>
    <w:p w14:paraId="21F37611" w14:textId="77777777" w:rsidR="00862643" w:rsidRDefault="00862643" w:rsidP="00862643">
      <w:pPr>
        <w:rPr>
          <w:sz w:val="24"/>
          <w:szCs w:val="24"/>
        </w:rPr>
      </w:pPr>
    </w:p>
    <w:p w14:paraId="14053110" w14:textId="77777777" w:rsidR="00862643" w:rsidRPr="00C14D31" w:rsidRDefault="00862643" w:rsidP="00455010">
      <w:pPr>
        <w:jc w:val="both"/>
        <w:rPr>
          <w:sz w:val="24"/>
          <w:szCs w:val="24"/>
        </w:rPr>
      </w:pPr>
      <w:r>
        <w:rPr>
          <w:sz w:val="24"/>
          <w:szCs w:val="24"/>
        </w:rPr>
        <w:t>A felhasználó (p</w:t>
      </w:r>
      <w:del w:id="52" w:author="Peet" w:date="2016-04-01T22:09:00Z">
        <w:r w:rsidDel="003F35B3">
          <w:rPr>
            <w:sz w:val="24"/>
            <w:szCs w:val="24"/>
          </w:rPr>
          <w:delText>a</w:delText>
        </w:r>
      </w:del>
      <w:ins w:id="53" w:author="Peet" w:date="2016-04-01T22:09:00Z">
        <w:r w:rsidR="003F35B3">
          <w:rPr>
            <w:sz w:val="24"/>
            <w:szCs w:val="24"/>
          </w:rPr>
          <w:t>á</w:t>
        </w:r>
      </w:ins>
      <w:bookmarkStart w:id="54" w:name="_GoBack"/>
      <w:bookmarkEnd w:id="54"/>
      <w:r>
        <w:rPr>
          <w:sz w:val="24"/>
          <w:szCs w:val="24"/>
        </w:rPr>
        <w:t xml:space="preserve">ciens) bejelentekezik a </w:t>
      </w:r>
      <w:r w:rsidRPr="001E4A2B">
        <w:rPr>
          <w:b/>
          <w:sz w:val="24"/>
          <w:szCs w:val="24"/>
        </w:rPr>
        <w:t>loginPage</w:t>
      </w:r>
      <w:r>
        <w:rPr>
          <w:sz w:val="24"/>
          <w:szCs w:val="24"/>
        </w:rPr>
        <w:t xml:space="preserve"> oldalon. Autentikáció után a rendszer átirányítja a </w:t>
      </w:r>
      <w:r w:rsidRPr="00C14D31">
        <w:rPr>
          <w:b/>
          <w:sz w:val="24"/>
          <w:szCs w:val="24"/>
        </w:rPr>
        <w:t>medicalHistoryPage</w:t>
      </w:r>
      <w:r>
        <w:rPr>
          <w:sz w:val="24"/>
          <w:szCs w:val="24"/>
        </w:rPr>
        <w:t>-re</w:t>
      </w:r>
      <w:r>
        <w:rPr>
          <w:b/>
          <w:sz w:val="24"/>
          <w:szCs w:val="24"/>
        </w:rPr>
        <w:t>,</w:t>
      </w:r>
      <w:r>
        <w:rPr>
          <w:sz w:val="24"/>
          <w:szCs w:val="24"/>
        </w:rPr>
        <w:t xml:space="preserve"> miután az adatbázisból lekért minden szükséges adatot a </w:t>
      </w:r>
      <w:r w:rsidRPr="009F1C1D">
        <w:rPr>
          <w:b/>
          <w:sz w:val="24"/>
          <w:szCs w:val="24"/>
        </w:rPr>
        <w:t>PatientFacade</w:t>
      </w:r>
      <w:r>
        <w:rPr>
          <w:sz w:val="24"/>
          <w:szCs w:val="24"/>
        </w:rPr>
        <w:t>/</w:t>
      </w:r>
      <w:r w:rsidRPr="009F1C1D">
        <w:rPr>
          <w:b/>
          <w:sz w:val="24"/>
          <w:szCs w:val="24"/>
        </w:rPr>
        <w:t>PatientService</w:t>
      </w:r>
      <w:r>
        <w:rPr>
          <w:sz w:val="24"/>
          <w:szCs w:val="24"/>
        </w:rPr>
        <w:t>/</w:t>
      </w:r>
      <w:r w:rsidRPr="009F1C1D">
        <w:rPr>
          <w:b/>
          <w:sz w:val="24"/>
          <w:szCs w:val="24"/>
        </w:rPr>
        <w:t>PatientDaoLocal</w:t>
      </w:r>
      <w:r>
        <w:rPr>
          <w:sz w:val="24"/>
          <w:szCs w:val="24"/>
        </w:rPr>
        <w:t xml:space="preserve"> osztályokon, illetve interfacen keresztül. Végül a </w:t>
      </w:r>
      <w:r w:rsidRPr="00C14D31">
        <w:rPr>
          <w:b/>
          <w:sz w:val="24"/>
          <w:szCs w:val="24"/>
        </w:rPr>
        <w:t>PatientCoverter</w:t>
      </w:r>
      <w:r>
        <w:rPr>
          <w:sz w:val="24"/>
          <w:szCs w:val="24"/>
        </w:rPr>
        <w:t xml:space="preserve"> osztály átkonvertálja </w:t>
      </w:r>
      <w:r w:rsidRPr="00C14D31">
        <w:rPr>
          <w:b/>
          <w:sz w:val="24"/>
          <w:szCs w:val="24"/>
        </w:rPr>
        <w:t>PatientView</w:t>
      </w:r>
      <w:r>
        <w:rPr>
          <w:sz w:val="24"/>
          <w:szCs w:val="24"/>
        </w:rPr>
        <w:t>-ra, azaz a felhasználó számára megjeleníthető formába önti.</w:t>
      </w:r>
    </w:p>
    <w:p w14:paraId="2637DFD9" w14:textId="77777777" w:rsidR="00847925" w:rsidRDefault="00862643" w:rsidP="00847925">
      <w:pPr>
        <w:keepNext/>
      </w:pPr>
      <w:r>
        <w:rPr>
          <w:noProof/>
          <w:sz w:val="24"/>
          <w:szCs w:val="24"/>
          <w:lang w:eastAsia="hu-HU"/>
        </w:rPr>
        <w:lastRenderedPageBreak/>
        <w:drawing>
          <wp:inline distT="0" distB="0" distL="0" distR="0" wp14:anchorId="2D02DF85" wp14:editId="6245B56D">
            <wp:extent cx="5800725" cy="35317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03677" cy="3533571"/>
                    </a:xfrm>
                    <a:prstGeom prst="rect">
                      <a:avLst/>
                    </a:prstGeom>
                    <a:noFill/>
                    <a:ln>
                      <a:noFill/>
                    </a:ln>
                  </pic:spPr>
                </pic:pic>
              </a:graphicData>
            </a:graphic>
          </wp:inline>
        </w:drawing>
      </w:r>
    </w:p>
    <w:p w14:paraId="489341AD" w14:textId="77777777" w:rsidR="00862643" w:rsidRDefault="00847925" w:rsidP="00847925">
      <w:pPr>
        <w:pStyle w:val="Kpalrs"/>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39</w:t>
      </w:r>
      <w:r>
        <w:rPr>
          <w:sz w:val="24"/>
          <w:szCs w:val="24"/>
        </w:rPr>
        <w:fldChar w:fldCharType="end"/>
      </w:r>
      <w:r>
        <w:t>. ábra PatientDaoLocal::GetMedicalRecordsOfPatient</w:t>
      </w:r>
    </w:p>
    <w:p w14:paraId="544B6C61" w14:textId="77777777" w:rsidR="00862643" w:rsidRDefault="00862643" w:rsidP="00455010">
      <w:pPr>
        <w:jc w:val="both"/>
        <w:rPr>
          <w:sz w:val="24"/>
          <w:szCs w:val="24"/>
        </w:rPr>
      </w:pPr>
      <w:r w:rsidRPr="003D0212">
        <w:rPr>
          <w:b/>
          <w:sz w:val="24"/>
          <w:szCs w:val="24"/>
        </w:rPr>
        <w:t>PatientDaoLocal</w:t>
      </w:r>
      <w:r>
        <w:rPr>
          <w:sz w:val="24"/>
          <w:szCs w:val="24"/>
        </w:rPr>
        <w:t xml:space="preserve"> interfész definiálja az összes szükséges metódust, amire a </w:t>
      </w:r>
      <w:r>
        <w:rPr>
          <w:b/>
          <w:sz w:val="24"/>
          <w:szCs w:val="24"/>
        </w:rPr>
        <w:t>PatientDao</w:t>
      </w:r>
      <w:r>
        <w:rPr>
          <w:sz w:val="24"/>
          <w:szCs w:val="24"/>
        </w:rPr>
        <w:t xml:space="preserve"> osztálynak szüksége van. Utóbbi a keretrendszer segítségével lekéri (</w:t>
      </w:r>
      <w:r>
        <w:rPr>
          <w:b/>
          <w:sz w:val="24"/>
          <w:szCs w:val="24"/>
        </w:rPr>
        <w:t>getMedicalRecordsOfPatient)</w:t>
      </w:r>
      <w:r>
        <w:rPr>
          <w:sz w:val="24"/>
          <w:szCs w:val="24"/>
        </w:rPr>
        <w:t xml:space="preserve"> a kívánt adatokat az adatbázisból – a felhasználóhoz (páciens) tartozó összes kezelést –.</w:t>
      </w:r>
    </w:p>
    <w:p w14:paraId="6C89999B" w14:textId="77777777" w:rsidR="00404820" w:rsidRDefault="00862643" w:rsidP="00404820">
      <w:pPr>
        <w:keepNext/>
        <w:jc w:val="center"/>
      </w:pPr>
      <w:r>
        <w:rPr>
          <w:noProof/>
          <w:sz w:val="24"/>
          <w:szCs w:val="24"/>
          <w:lang w:eastAsia="hu-HU"/>
        </w:rPr>
        <w:drawing>
          <wp:inline distT="0" distB="0" distL="0" distR="0" wp14:anchorId="274DF4B6" wp14:editId="74B1A2FC">
            <wp:extent cx="5800725" cy="237102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10940" cy="2375196"/>
                    </a:xfrm>
                    <a:prstGeom prst="rect">
                      <a:avLst/>
                    </a:prstGeom>
                    <a:noFill/>
                    <a:ln>
                      <a:noFill/>
                    </a:ln>
                  </pic:spPr>
                </pic:pic>
              </a:graphicData>
            </a:graphic>
          </wp:inline>
        </w:drawing>
      </w:r>
    </w:p>
    <w:p w14:paraId="75D6BD60" w14:textId="77777777" w:rsidR="00862643" w:rsidRDefault="00404820" w:rsidP="00404820">
      <w:pPr>
        <w:pStyle w:val="Kpalrs"/>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Pr>
          <w:noProof/>
          <w:sz w:val="24"/>
          <w:szCs w:val="24"/>
        </w:rPr>
        <w:t>40</w:t>
      </w:r>
      <w:r>
        <w:rPr>
          <w:sz w:val="24"/>
          <w:szCs w:val="24"/>
        </w:rPr>
        <w:fldChar w:fldCharType="end"/>
      </w:r>
      <w:r>
        <w:t xml:space="preserve">. ábra </w:t>
      </w:r>
      <w:r w:rsidRPr="008F36D7">
        <w:t>PatientDaoLocal::GetProceduresOfMedicalRecord</w:t>
      </w:r>
    </w:p>
    <w:p w14:paraId="4A2C05A2" w14:textId="77777777" w:rsidR="00862643" w:rsidRDefault="00862643" w:rsidP="00455010">
      <w:pPr>
        <w:jc w:val="both"/>
        <w:rPr>
          <w:sz w:val="24"/>
          <w:szCs w:val="24"/>
        </w:rPr>
      </w:pPr>
      <w:r w:rsidRPr="003D0212">
        <w:rPr>
          <w:b/>
          <w:sz w:val="24"/>
          <w:szCs w:val="24"/>
        </w:rPr>
        <w:t>PatientDaoLocal</w:t>
      </w:r>
      <w:r>
        <w:rPr>
          <w:sz w:val="24"/>
          <w:szCs w:val="24"/>
        </w:rPr>
        <w:t xml:space="preserve"> interfész definiálja az összes szükséges metódust, amire a </w:t>
      </w:r>
      <w:r>
        <w:rPr>
          <w:b/>
          <w:sz w:val="24"/>
          <w:szCs w:val="24"/>
        </w:rPr>
        <w:t>PatientDao</w:t>
      </w:r>
      <w:r>
        <w:rPr>
          <w:sz w:val="24"/>
          <w:szCs w:val="24"/>
        </w:rPr>
        <w:t xml:space="preserve"> osztálynak szüksége van. Utóbbi a keretrendszer segítségével lekéri (</w:t>
      </w:r>
      <w:r>
        <w:rPr>
          <w:b/>
          <w:sz w:val="24"/>
          <w:szCs w:val="24"/>
        </w:rPr>
        <w:t>getProceduresOfMedicalRecord)</w:t>
      </w:r>
      <w:r>
        <w:rPr>
          <w:sz w:val="24"/>
          <w:szCs w:val="24"/>
        </w:rPr>
        <w:t xml:space="preserve"> a kívánt adatokat az adatbázisból. Jelen esetben a kezeléshez tartozó eljárásokat.</w:t>
      </w:r>
    </w:p>
    <w:p w14:paraId="15E0F823" w14:textId="77777777" w:rsidR="0044730A" w:rsidRDefault="0044730A" w:rsidP="004E75F3">
      <w:pPr>
        <w:pStyle w:val="Cmsor1"/>
        <w:numPr>
          <w:ilvl w:val="0"/>
          <w:numId w:val="5"/>
        </w:numPr>
      </w:pPr>
      <w:bookmarkStart w:id="55" w:name="_Toc447308162"/>
      <w:r>
        <w:lastRenderedPageBreak/>
        <w:t>melléklet – Használati eset modell</w:t>
      </w:r>
      <w:bookmarkEnd w:id="55"/>
    </w:p>
    <w:p w14:paraId="729C19D9" w14:textId="77777777" w:rsidR="0044730A" w:rsidRDefault="0044730A">
      <w:r>
        <w:br w:type="page"/>
      </w:r>
    </w:p>
    <w:p w14:paraId="69989071" w14:textId="77777777" w:rsidR="0044730A" w:rsidRDefault="0044730A" w:rsidP="004E75F3">
      <w:pPr>
        <w:pStyle w:val="Cmsor1"/>
        <w:numPr>
          <w:ilvl w:val="0"/>
          <w:numId w:val="5"/>
        </w:numPr>
      </w:pPr>
      <w:bookmarkStart w:id="56" w:name="_Toc447308163"/>
      <w:r>
        <w:lastRenderedPageBreak/>
        <w:t>melléklet – Analízis modell</w:t>
      </w:r>
      <w:bookmarkEnd w:id="56"/>
    </w:p>
    <w:p w14:paraId="1CEA2D93" w14:textId="77777777" w:rsidR="0044730A" w:rsidRDefault="0044730A">
      <w:r>
        <w:br w:type="page"/>
      </w:r>
    </w:p>
    <w:p w14:paraId="5EE310CE" w14:textId="77777777" w:rsidR="0044730A" w:rsidRDefault="0044730A" w:rsidP="004E75F3">
      <w:pPr>
        <w:pStyle w:val="Cmsor1"/>
        <w:numPr>
          <w:ilvl w:val="0"/>
          <w:numId w:val="5"/>
        </w:numPr>
      </w:pPr>
      <w:bookmarkStart w:id="57" w:name="_Toc447308164"/>
      <w:r>
        <w:lastRenderedPageBreak/>
        <w:t>melléklet – Jegyzőkönyvek</w:t>
      </w:r>
      <w:bookmarkEnd w:id="57"/>
    </w:p>
    <w:p w14:paraId="480895B6" w14:textId="77777777" w:rsidR="0044730A" w:rsidRDefault="0044730A" w:rsidP="0044730A">
      <w:pPr>
        <w:pStyle w:val="Listaszerbekezds"/>
        <w:ind w:left="708"/>
      </w:pPr>
    </w:p>
    <w:sectPr w:rsidR="0044730A" w:rsidSect="00046675">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Peet" w:date="2016-04-01T21:43:00Z" w:initials="P">
    <w:p w14:paraId="1F9DAA21" w14:textId="77777777" w:rsidR="00267C06" w:rsidRPr="00267C06" w:rsidRDefault="00267C06">
      <w:pPr>
        <w:pStyle w:val="Jegyzetszveg"/>
      </w:pPr>
      <w:r>
        <w:rPr>
          <w:rStyle w:val="Jegyzethivatkozs"/>
        </w:rPr>
        <w:annotationRef/>
      </w:r>
      <w:r>
        <w:t>ezt cserélni kéne az újra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9DAA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13D8A" w14:textId="77777777" w:rsidR="0051152E" w:rsidRDefault="0051152E" w:rsidP="0044730A">
      <w:pPr>
        <w:spacing w:after="0" w:line="240" w:lineRule="auto"/>
      </w:pPr>
      <w:r>
        <w:separator/>
      </w:r>
    </w:p>
  </w:endnote>
  <w:endnote w:type="continuationSeparator" w:id="0">
    <w:p w14:paraId="10AC5899" w14:textId="77777777" w:rsidR="0051152E" w:rsidRDefault="0051152E" w:rsidP="00447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51E0F" w14:textId="77777777" w:rsidR="0051152E" w:rsidRDefault="0051152E" w:rsidP="0044730A">
      <w:pPr>
        <w:spacing w:after="0" w:line="240" w:lineRule="auto"/>
      </w:pPr>
      <w:r>
        <w:separator/>
      </w:r>
    </w:p>
  </w:footnote>
  <w:footnote w:type="continuationSeparator" w:id="0">
    <w:p w14:paraId="43E53DD9" w14:textId="77777777" w:rsidR="0051152E" w:rsidRDefault="0051152E" w:rsidP="004473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54BB2"/>
    <w:multiLevelType w:val="hybridMultilevel"/>
    <w:tmpl w:val="9036F5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0EF61DE"/>
    <w:multiLevelType w:val="hybridMultilevel"/>
    <w:tmpl w:val="5B903CA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902163A"/>
    <w:multiLevelType w:val="hybridMultilevel"/>
    <w:tmpl w:val="A162B5A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3A8360F6"/>
    <w:multiLevelType w:val="hybridMultilevel"/>
    <w:tmpl w:val="954872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4B0660E4"/>
    <w:multiLevelType w:val="hybridMultilevel"/>
    <w:tmpl w:val="29C82ACA"/>
    <w:lvl w:ilvl="0" w:tplc="A502EF18">
      <w:start w:val="1"/>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6C3752F9"/>
    <w:multiLevelType w:val="hybridMultilevel"/>
    <w:tmpl w:val="DA9C0E3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et">
    <w15:presenceInfo w15:providerId="None" w15:userId="Pe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EA1"/>
    <w:rsid w:val="00003674"/>
    <w:rsid w:val="00021368"/>
    <w:rsid w:val="00046675"/>
    <w:rsid w:val="000B536E"/>
    <w:rsid w:val="000E3101"/>
    <w:rsid w:val="000F1927"/>
    <w:rsid w:val="0010516F"/>
    <w:rsid w:val="00120BDD"/>
    <w:rsid w:val="001242AD"/>
    <w:rsid w:val="00124ABD"/>
    <w:rsid w:val="00130251"/>
    <w:rsid w:val="001625CB"/>
    <w:rsid w:val="0019775F"/>
    <w:rsid w:val="001A7C88"/>
    <w:rsid w:val="001E7DBA"/>
    <w:rsid w:val="001F3D5C"/>
    <w:rsid w:val="00201F22"/>
    <w:rsid w:val="00237DE4"/>
    <w:rsid w:val="00267455"/>
    <w:rsid w:val="00267C06"/>
    <w:rsid w:val="00311C29"/>
    <w:rsid w:val="0031370A"/>
    <w:rsid w:val="00392E87"/>
    <w:rsid w:val="003F35B3"/>
    <w:rsid w:val="00404820"/>
    <w:rsid w:val="004465E7"/>
    <w:rsid w:val="0044730A"/>
    <w:rsid w:val="00455010"/>
    <w:rsid w:val="00464DDF"/>
    <w:rsid w:val="004B4A88"/>
    <w:rsid w:val="004E75F3"/>
    <w:rsid w:val="00506606"/>
    <w:rsid w:val="0051152E"/>
    <w:rsid w:val="005B3936"/>
    <w:rsid w:val="005B4B1E"/>
    <w:rsid w:val="005B58D4"/>
    <w:rsid w:val="005C7A61"/>
    <w:rsid w:val="005F018D"/>
    <w:rsid w:val="00600E93"/>
    <w:rsid w:val="00646F2C"/>
    <w:rsid w:val="006F2B66"/>
    <w:rsid w:val="007251FD"/>
    <w:rsid w:val="007351A9"/>
    <w:rsid w:val="0078714E"/>
    <w:rsid w:val="007C66C2"/>
    <w:rsid w:val="007E22F2"/>
    <w:rsid w:val="00807DC4"/>
    <w:rsid w:val="0083141A"/>
    <w:rsid w:val="00847925"/>
    <w:rsid w:val="00850EA2"/>
    <w:rsid w:val="00862643"/>
    <w:rsid w:val="00882B3B"/>
    <w:rsid w:val="008A3D3C"/>
    <w:rsid w:val="00914087"/>
    <w:rsid w:val="00914DC9"/>
    <w:rsid w:val="00930D41"/>
    <w:rsid w:val="00932C91"/>
    <w:rsid w:val="00970D1A"/>
    <w:rsid w:val="00984F8D"/>
    <w:rsid w:val="009F1EA1"/>
    <w:rsid w:val="00A000A7"/>
    <w:rsid w:val="00A766AD"/>
    <w:rsid w:val="00A77FB7"/>
    <w:rsid w:val="00AB74D1"/>
    <w:rsid w:val="00B33812"/>
    <w:rsid w:val="00BE10C1"/>
    <w:rsid w:val="00C119ED"/>
    <w:rsid w:val="00C14AFB"/>
    <w:rsid w:val="00C36D80"/>
    <w:rsid w:val="00C63661"/>
    <w:rsid w:val="00C804D7"/>
    <w:rsid w:val="00CA3107"/>
    <w:rsid w:val="00CC55A2"/>
    <w:rsid w:val="00CE34D9"/>
    <w:rsid w:val="00D00BCA"/>
    <w:rsid w:val="00D30D0E"/>
    <w:rsid w:val="00D3263D"/>
    <w:rsid w:val="00D60C43"/>
    <w:rsid w:val="00DA76C2"/>
    <w:rsid w:val="00DC5C22"/>
    <w:rsid w:val="00DD1F55"/>
    <w:rsid w:val="00EA47EE"/>
    <w:rsid w:val="00ED19E8"/>
    <w:rsid w:val="00F212ED"/>
    <w:rsid w:val="00F22130"/>
    <w:rsid w:val="00FF318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1F35"/>
  <w15:docId w15:val="{D46CA302-0B1E-40FF-A4DC-84086222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9F1E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9F1E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646F2C"/>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930D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9F1EA1"/>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9F1EA1"/>
    <w:rPr>
      <w:rFonts w:ascii="Tahoma" w:hAnsi="Tahoma" w:cs="Tahoma"/>
      <w:sz w:val="16"/>
      <w:szCs w:val="16"/>
    </w:rPr>
  </w:style>
  <w:style w:type="character" w:customStyle="1" w:styleId="Cmsor1Char">
    <w:name w:val="Címsor 1 Char"/>
    <w:basedOn w:val="Bekezdsalapbettpusa"/>
    <w:link w:val="Cmsor1"/>
    <w:uiPriority w:val="9"/>
    <w:rsid w:val="009F1EA1"/>
    <w:rPr>
      <w:rFonts w:asciiTheme="majorHAnsi" w:eastAsiaTheme="majorEastAsia" w:hAnsiTheme="majorHAnsi" w:cstheme="majorBidi"/>
      <w:b/>
      <w:bCs/>
      <w:color w:val="365F91" w:themeColor="accent1" w:themeShade="BF"/>
      <w:sz w:val="28"/>
      <w:szCs w:val="28"/>
    </w:rPr>
  </w:style>
  <w:style w:type="paragraph" w:styleId="Listaszerbekezds">
    <w:name w:val="List Paragraph"/>
    <w:basedOn w:val="Norml"/>
    <w:uiPriority w:val="34"/>
    <w:qFormat/>
    <w:rsid w:val="009F1EA1"/>
    <w:pPr>
      <w:ind w:left="720"/>
      <w:contextualSpacing/>
    </w:pPr>
  </w:style>
  <w:style w:type="character" w:customStyle="1" w:styleId="Cmsor2Char">
    <w:name w:val="Címsor 2 Char"/>
    <w:basedOn w:val="Bekezdsalapbettpusa"/>
    <w:link w:val="Cmsor2"/>
    <w:uiPriority w:val="9"/>
    <w:rsid w:val="009F1EA1"/>
    <w:rPr>
      <w:rFonts w:asciiTheme="majorHAnsi" w:eastAsiaTheme="majorEastAsia" w:hAnsiTheme="majorHAnsi" w:cstheme="majorBidi"/>
      <w:b/>
      <w:bCs/>
      <w:color w:val="4F81BD" w:themeColor="accent1"/>
      <w:sz w:val="26"/>
      <w:szCs w:val="26"/>
    </w:rPr>
  </w:style>
  <w:style w:type="paragraph" w:styleId="Kpalrs">
    <w:name w:val="caption"/>
    <w:basedOn w:val="Norml"/>
    <w:next w:val="Norml"/>
    <w:uiPriority w:val="35"/>
    <w:unhideWhenUsed/>
    <w:qFormat/>
    <w:rsid w:val="000B536E"/>
    <w:pPr>
      <w:spacing w:line="240" w:lineRule="auto"/>
    </w:pPr>
    <w:rPr>
      <w:b/>
      <w:bCs/>
      <w:color w:val="4F81BD" w:themeColor="accent1"/>
      <w:sz w:val="18"/>
      <w:szCs w:val="18"/>
    </w:rPr>
  </w:style>
  <w:style w:type="paragraph" w:styleId="Alcm">
    <w:name w:val="Subtitle"/>
    <w:basedOn w:val="Norml"/>
    <w:next w:val="Norml"/>
    <w:link w:val="AlcmChar"/>
    <w:qFormat/>
    <w:rsid w:val="00932C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cmChar">
    <w:name w:val="Alcím Char"/>
    <w:basedOn w:val="Bekezdsalapbettpusa"/>
    <w:link w:val="Alcm"/>
    <w:rsid w:val="00932C91"/>
    <w:rPr>
      <w:rFonts w:asciiTheme="majorHAnsi" w:eastAsiaTheme="majorEastAsia" w:hAnsiTheme="majorHAnsi" w:cstheme="majorBidi"/>
      <w:i/>
      <w:iCs/>
      <w:color w:val="4F81BD" w:themeColor="accent1"/>
      <w:spacing w:val="15"/>
      <w:sz w:val="24"/>
      <w:szCs w:val="24"/>
    </w:rPr>
  </w:style>
  <w:style w:type="paragraph" w:styleId="Nincstrkz">
    <w:name w:val="No Spacing"/>
    <w:link w:val="NincstrkzChar"/>
    <w:uiPriority w:val="1"/>
    <w:qFormat/>
    <w:rsid w:val="00046675"/>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046675"/>
    <w:rPr>
      <w:rFonts w:eastAsiaTheme="minorEastAsia"/>
      <w:lang w:eastAsia="hu-HU"/>
    </w:rPr>
  </w:style>
  <w:style w:type="paragraph" w:styleId="Cm">
    <w:name w:val="Title"/>
    <w:basedOn w:val="Norml"/>
    <w:link w:val="CmChar"/>
    <w:qFormat/>
    <w:rsid w:val="00046675"/>
    <w:pPr>
      <w:keepNext/>
      <w:spacing w:before="240" w:after="120"/>
    </w:pPr>
    <w:rPr>
      <w:rFonts w:ascii="Liberation Sans" w:eastAsia="Microsoft YaHei" w:hAnsi="Liberation Sans" w:cs="Mangal"/>
      <w:sz w:val="28"/>
      <w:szCs w:val="28"/>
    </w:rPr>
  </w:style>
  <w:style w:type="character" w:customStyle="1" w:styleId="CmChar">
    <w:name w:val="Cím Char"/>
    <w:basedOn w:val="Bekezdsalapbettpusa"/>
    <w:link w:val="Cm"/>
    <w:rsid w:val="00046675"/>
    <w:rPr>
      <w:rFonts w:ascii="Liberation Sans" w:eastAsia="Microsoft YaHei" w:hAnsi="Liberation Sans" w:cs="Mangal"/>
      <w:sz w:val="28"/>
      <w:szCs w:val="28"/>
    </w:rPr>
  </w:style>
  <w:style w:type="paragraph" w:styleId="Tartalomjegyzkcmsora">
    <w:name w:val="TOC Heading"/>
    <w:basedOn w:val="Cmsor1"/>
    <w:next w:val="Norml"/>
    <w:uiPriority w:val="39"/>
    <w:semiHidden/>
    <w:unhideWhenUsed/>
    <w:qFormat/>
    <w:rsid w:val="0044730A"/>
    <w:pPr>
      <w:outlineLvl w:val="9"/>
    </w:pPr>
    <w:rPr>
      <w:lang w:eastAsia="hu-HU"/>
    </w:rPr>
  </w:style>
  <w:style w:type="paragraph" w:styleId="TJ1">
    <w:name w:val="toc 1"/>
    <w:basedOn w:val="Norml"/>
    <w:next w:val="Norml"/>
    <w:autoRedefine/>
    <w:uiPriority w:val="39"/>
    <w:unhideWhenUsed/>
    <w:rsid w:val="0044730A"/>
    <w:pPr>
      <w:spacing w:after="100"/>
    </w:pPr>
  </w:style>
  <w:style w:type="paragraph" w:styleId="TJ2">
    <w:name w:val="toc 2"/>
    <w:basedOn w:val="Norml"/>
    <w:next w:val="Norml"/>
    <w:autoRedefine/>
    <w:uiPriority w:val="39"/>
    <w:unhideWhenUsed/>
    <w:rsid w:val="0044730A"/>
    <w:pPr>
      <w:spacing w:after="100"/>
      <w:ind w:left="220"/>
    </w:pPr>
  </w:style>
  <w:style w:type="character" w:styleId="Hiperhivatkozs">
    <w:name w:val="Hyperlink"/>
    <w:basedOn w:val="Bekezdsalapbettpusa"/>
    <w:uiPriority w:val="99"/>
    <w:unhideWhenUsed/>
    <w:rsid w:val="0044730A"/>
    <w:rPr>
      <w:color w:val="0000FF" w:themeColor="hyperlink"/>
      <w:u w:val="single"/>
    </w:rPr>
  </w:style>
  <w:style w:type="paragraph" w:styleId="lfej">
    <w:name w:val="header"/>
    <w:basedOn w:val="Norml"/>
    <w:link w:val="lfejChar"/>
    <w:uiPriority w:val="99"/>
    <w:unhideWhenUsed/>
    <w:rsid w:val="0044730A"/>
    <w:pPr>
      <w:tabs>
        <w:tab w:val="center" w:pos="4536"/>
        <w:tab w:val="right" w:pos="9072"/>
      </w:tabs>
      <w:spacing w:after="0" w:line="240" w:lineRule="auto"/>
    </w:pPr>
  </w:style>
  <w:style w:type="character" w:customStyle="1" w:styleId="lfejChar">
    <w:name w:val="Élőfej Char"/>
    <w:basedOn w:val="Bekezdsalapbettpusa"/>
    <w:link w:val="lfej"/>
    <w:uiPriority w:val="99"/>
    <w:rsid w:val="0044730A"/>
  </w:style>
  <w:style w:type="paragraph" w:styleId="llb">
    <w:name w:val="footer"/>
    <w:basedOn w:val="Norml"/>
    <w:link w:val="llbChar"/>
    <w:uiPriority w:val="99"/>
    <w:unhideWhenUsed/>
    <w:rsid w:val="0044730A"/>
    <w:pPr>
      <w:tabs>
        <w:tab w:val="center" w:pos="4536"/>
        <w:tab w:val="right" w:pos="9072"/>
      </w:tabs>
      <w:spacing w:after="0" w:line="240" w:lineRule="auto"/>
    </w:pPr>
  </w:style>
  <w:style w:type="character" w:customStyle="1" w:styleId="llbChar">
    <w:name w:val="Élőláb Char"/>
    <w:basedOn w:val="Bekezdsalapbettpusa"/>
    <w:link w:val="llb"/>
    <w:uiPriority w:val="99"/>
    <w:rsid w:val="0044730A"/>
  </w:style>
  <w:style w:type="character" w:customStyle="1" w:styleId="Cmsor3Char">
    <w:name w:val="Címsor 3 Char"/>
    <w:basedOn w:val="Bekezdsalapbettpusa"/>
    <w:link w:val="Cmsor3"/>
    <w:uiPriority w:val="9"/>
    <w:rsid w:val="00646F2C"/>
    <w:rPr>
      <w:rFonts w:asciiTheme="majorHAnsi" w:eastAsiaTheme="majorEastAsia" w:hAnsiTheme="majorHAnsi" w:cstheme="majorBidi"/>
      <w:b/>
      <w:bCs/>
      <w:color w:val="4F81BD" w:themeColor="accent1"/>
    </w:rPr>
  </w:style>
  <w:style w:type="paragraph" w:styleId="TJ3">
    <w:name w:val="toc 3"/>
    <w:basedOn w:val="Norml"/>
    <w:next w:val="Norml"/>
    <w:autoRedefine/>
    <w:uiPriority w:val="39"/>
    <w:unhideWhenUsed/>
    <w:rsid w:val="00C63661"/>
    <w:pPr>
      <w:spacing w:after="100"/>
      <w:ind w:left="440"/>
    </w:pPr>
  </w:style>
  <w:style w:type="character" w:customStyle="1" w:styleId="Cmsor4Char">
    <w:name w:val="Címsor 4 Char"/>
    <w:basedOn w:val="Bekezdsalapbettpusa"/>
    <w:link w:val="Cmsor4"/>
    <w:uiPriority w:val="9"/>
    <w:rsid w:val="00930D41"/>
    <w:rPr>
      <w:rFonts w:asciiTheme="majorHAnsi" w:eastAsiaTheme="majorEastAsia" w:hAnsiTheme="majorHAnsi" w:cstheme="majorBidi"/>
      <w:b/>
      <w:bCs/>
      <w:i/>
      <w:iCs/>
      <w:color w:val="4F81BD" w:themeColor="accent1"/>
    </w:rPr>
  </w:style>
  <w:style w:type="paragraph" w:styleId="Vltozat">
    <w:name w:val="Revision"/>
    <w:hidden/>
    <w:uiPriority w:val="99"/>
    <w:semiHidden/>
    <w:rsid w:val="00267C06"/>
    <w:pPr>
      <w:spacing w:after="0" w:line="240" w:lineRule="auto"/>
    </w:pPr>
  </w:style>
  <w:style w:type="character" w:styleId="Jegyzethivatkozs">
    <w:name w:val="annotation reference"/>
    <w:basedOn w:val="Bekezdsalapbettpusa"/>
    <w:uiPriority w:val="99"/>
    <w:semiHidden/>
    <w:unhideWhenUsed/>
    <w:rsid w:val="00267C06"/>
    <w:rPr>
      <w:sz w:val="16"/>
      <w:szCs w:val="16"/>
    </w:rPr>
  </w:style>
  <w:style w:type="paragraph" w:styleId="Jegyzetszveg">
    <w:name w:val="annotation text"/>
    <w:basedOn w:val="Norml"/>
    <w:link w:val="JegyzetszvegChar"/>
    <w:uiPriority w:val="99"/>
    <w:semiHidden/>
    <w:unhideWhenUsed/>
    <w:rsid w:val="00267C06"/>
    <w:pPr>
      <w:spacing w:line="240" w:lineRule="auto"/>
    </w:pPr>
    <w:rPr>
      <w:sz w:val="20"/>
      <w:szCs w:val="20"/>
    </w:rPr>
  </w:style>
  <w:style w:type="character" w:customStyle="1" w:styleId="JegyzetszvegChar">
    <w:name w:val="Jegyzetszöveg Char"/>
    <w:basedOn w:val="Bekezdsalapbettpusa"/>
    <w:link w:val="Jegyzetszveg"/>
    <w:uiPriority w:val="99"/>
    <w:semiHidden/>
    <w:rsid w:val="00267C06"/>
    <w:rPr>
      <w:sz w:val="20"/>
      <w:szCs w:val="20"/>
    </w:rPr>
  </w:style>
  <w:style w:type="paragraph" w:styleId="Megjegyzstrgya">
    <w:name w:val="annotation subject"/>
    <w:basedOn w:val="Jegyzetszveg"/>
    <w:next w:val="Jegyzetszveg"/>
    <w:link w:val="MegjegyzstrgyaChar"/>
    <w:uiPriority w:val="99"/>
    <w:semiHidden/>
    <w:unhideWhenUsed/>
    <w:rsid w:val="00267C06"/>
    <w:rPr>
      <w:b/>
      <w:bCs/>
    </w:rPr>
  </w:style>
  <w:style w:type="character" w:customStyle="1" w:styleId="MegjegyzstrgyaChar">
    <w:name w:val="Megjegyzés tárgya Char"/>
    <w:basedOn w:val="JegyzetszvegChar"/>
    <w:link w:val="Megjegyzstrgya"/>
    <w:uiPriority w:val="99"/>
    <w:semiHidden/>
    <w:rsid w:val="00267C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2528">
      <w:bodyDiv w:val="1"/>
      <w:marLeft w:val="0"/>
      <w:marRight w:val="0"/>
      <w:marTop w:val="0"/>
      <w:marBottom w:val="0"/>
      <w:divBdr>
        <w:top w:val="none" w:sz="0" w:space="0" w:color="auto"/>
        <w:left w:val="none" w:sz="0" w:space="0" w:color="auto"/>
        <w:bottom w:val="none" w:sz="0" w:space="0" w:color="auto"/>
        <w:right w:val="none" w:sz="0" w:space="0" w:color="auto"/>
      </w:divBdr>
    </w:div>
    <w:div w:id="141547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7.emf"/><Relationship Id="rId39" Type="http://schemas.openxmlformats.org/officeDocument/2006/relationships/image" Target="media/image30.emf"/><Relationship Id="rId21" Type="http://schemas.openxmlformats.org/officeDocument/2006/relationships/image" Target="media/image14.emf"/><Relationship Id="rId34" Type="http://schemas.openxmlformats.org/officeDocument/2006/relationships/image" Target="media/image25.emf"/><Relationship Id="rId42" Type="http://schemas.openxmlformats.org/officeDocument/2006/relationships/image" Target="media/image33.emf"/><Relationship Id="rId47" Type="http://schemas.openxmlformats.org/officeDocument/2006/relationships/image" Target="media/image38.emf"/><Relationship Id="rId50" Type="http://schemas.openxmlformats.org/officeDocument/2006/relationships/image" Target="media/image41.emf"/><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0.emf"/><Relationship Id="rId11" Type="http://schemas.openxmlformats.org/officeDocument/2006/relationships/image" Target="media/image4.png"/><Relationship Id="rId24" Type="http://schemas.openxmlformats.org/officeDocument/2006/relationships/comments" Target="comments.xml"/><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image" Target="media/image36.emf"/><Relationship Id="rId53" Type="http://schemas.openxmlformats.org/officeDocument/2006/relationships/image" Target="media/image44.emf"/><Relationship Id="rId5" Type="http://schemas.openxmlformats.org/officeDocument/2006/relationships/webSettings" Target="webSettings.xml"/><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image" Target="media/image34.emf"/><Relationship Id="rId48" Type="http://schemas.openxmlformats.org/officeDocument/2006/relationships/image" Target="media/image39.emf"/><Relationship Id="rId56" Type="http://schemas.microsoft.com/office/2011/relationships/people" Target="people.xml"/><Relationship Id="rId8" Type="http://schemas.openxmlformats.org/officeDocument/2006/relationships/image" Target="media/image1.emf"/><Relationship Id="rId51" Type="http://schemas.openxmlformats.org/officeDocument/2006/relationships/image" Target="media/image42.e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microsoft.com/office/2011/relationships/commentsExtended" Target="commentsExtended.xml"/><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image" Target="media/image37.emf"/><Relationship Id="rId20" Type="http://schemas.openxmlformats.org/officeDocument/2006/relationships/image" Target="media/image13.emf"/><Relationship Id="rId41" Type="http://schemas.openxmlformats.org/officeDocument/2006/relationships/image" Target="media/image32.emf"/><Relationship Id="rId54" Type="http://schemas.openxmlformats.org/officeDocument/2006/relationships/image" Target="media/image45.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image" Target="media/image40.emf"/><Relationship Id="rId57" Type="http://schemas.openxmlformats.org/officeDocument/2006/relationships/theme" Target="theme/theme1.xml"/><Relationship Id="rId10" Type="http://schemas.openxmlformats.org/officeDocument/2006/relationships/image" Target="media/image3.emf"/><Relationship Id="rId31" Type="http://schemas.openxmlformats.org/officeDocument/2006/relationships/image" Target="media/image22.png"/><Relationship Id="rId44" Type="http://schemas.openxmlformats.org/officeDocument/2006/relationships/image" Target="media/image35.emf"/><Relationship Id="rId52" Type="http://schemas.openxmlformats.org/officeDocument/2006/relationships/image" Target="media/image43.e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329F8-126C-4236-B544-5946D514A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3354</Words>
  <Characters>23143</Characters>
  <Application>Microsoft Office Word</Application>
  <DocSecurity>0</DocSecurity>
  <Lines>192</Lines>
  <Paragraphs>52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NIIF Intézet</Company>
  <LinksUpToDate>false</LinksUpToDate>
  <CharactersWithSpaces>26445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Hazai Péter</dc:creator>
  <cp:lastModifiedBy>Peet</cp:lastModifiedBy>
  <cp:revision>2</cp:revision>
  <dcterms:created xsi:type="dcterms:W3CDTF">2016-04-01T20:14:00Z</dcterms:created>
  <dcterms:modified xsi:type="dcterms:W3CDTF">2016-04-01T20:14:00Z</dcterms:modified>
</cp:coreProperties>
</file>